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F9A" w:rsidRPr="004F44E2" w:rsidRDefault="00795919" w:rsidP="001C1D3D">
      <w:pPr>
        <w:jc w:val="center"/>
        <w:rPr>
          <w:rFonts w:ascii="Arial" w:hAnsi="Arial" w:cs="Arial"/>
          <w:b/>
          <w:sz w:val="26"/>
          <w:szCs w:val="26"/>
          <w:u w:val="single"/>
        </w:rPr>
      </w:pPr>
      <w:r w:rsidRPr="004F44E2">
        <w:rPr>
          <w:rFonts w:ascii="Arial" w:hAnsi="Arial" w:cs="Arial"/>
          <w:b/>
          <w:sz w:val="26"/>
          <w:szCs w:val="26"/>
          <w:u w:val="single"/>
        </w:rPr>
        <w:t xml:space="preserve">HTML </w:t>
      </w:r>
      <w:r w:rsidR="00307012" w:rsidRPr="004F44E2">
        <w:rPr>
          <w:rFonts w:ascii="Arial" w:hAnsi="Arial" w:cs="Arial"/>
          <w:b/>
          <w:sz w:val="26"/>
          <w:szCs w:val="26"/>
          <w:u w:val="single"/>
        </w:rPr>
        <w:t>Syllabus content</w:t>
      </w:r>
    </w:p>
    <w:p w:rsidR="00795919" w:rsidRPr="004F44E2" w:rsidRDefault="00795919" w:rsidP="001C1D3D">
      <w:pPr>
        <w:jc w:val="center"/>
        <w:rPr>
          <w:rFonts w:ascii="Arial" w:hAnsi="Arial" w:cs="Arial"/>
          <w:b/>
          <w:sz w:val="26"/>
          <w:szCs w:val="26"/>
        </w:rPr>
      </w:pPr>
    </w:p>
    <w:p w:rsidR="001C1D3D" w:rsidRPr="004F44E2" w:rsidRDefault="00795919" w:rsidP="00795919">
      <w:pPr>
        <w:shd w:val="clear" w:color="auto" w:fill="FFFFFF"/>
        <w:spacing w:before="360" w:after="360" w:line="240" w:lineRule="auto"/>
        <w:jc w:val="center"/>
        <w:textAlignment w:val="baseline"/>
        <w:outlineLvl w:val="1"/>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Introduction of different Web Technology</w:t>
      </w:r>
    </w:p>
    <w:p w:rsidR="00795919" w:rsidRPr="004F44E2" w:rsidRDefault="00795919" w:rsidP="00795919">
      <w:pPr>
        <w:shd w:val="clear" w:color="auto" w:fill="FFFFFF"/>
        <w:spacing w:before="360" w:after="360" w:line="240" w:lineRule="auto"/>
        <w:jc w:val="center"/>
        <w:textAlignment w:val="baseline"/>
        <w:outlineLvl w:val="1"/>
        <w:rPr>
          <w:rFonts w:ascii="Arial" w:eastAsia="Times New Roman" w:hAnsi="Arial" w:cs="Arial"/>
          <w:b/>
          <w:bCs/>
          <w:sz w:val="26"/>
          <w:szCs w:val="26"/>
          <w:lang w:eastAsia="en-IN"/>
        </w:rPr>
      </w:pPr>
    </w:p>
    <w:p w:rsidR="001C1D3D" w:rsidRPr="004F44E2" w:rsidRDefault="001C1D3D" w:rsidP="001C1D3D">
      <w:pPr>
        <w:shd w:val="clear" w:color="auto" w:fill="FFFFFF"/>
        <w:spacing w:before="360" w:after="360" w:line="240" w:lineRule="auto"/>
        <w:jc w:val="both"/>
        <w:textAlignment w:val="baseline"/>
        <w:outlineLvl w:val="1"/>
        <w:rPr>
          <w:rFonts w:ascii="Arial" w:eastAsia="Times New Roman" w:hAnsi="Arial" w:cs="Arial"/>
          <w:bCs/>
          <w:sz w:val="26"/>
          <w:szCs w:val="26"/>
          <w:lang w:eastAsia="en-IN"/>
        </w:rPr>
      </w:pPr>
      <w:r w:rsidRPr="004F44E2">
        <w:rPr>
          <w:rFonts w:ascii="Arial" w:eastAsia="Times New Roman" w:hAnsi="Arial" w:cs="Arial"/>
          <w:bCs/>
          <w:sz w:val="26"/>
          <w:szCs w:val="26"/>
          <w:lang w:eastAsia="en-IN"/>
        </w:rPr>
        <w:t>Web Development can be classified into two ways:</w:t>
      </w:r>
    </w:p>
    <w:p w:rsidR="001C1D3D" w:rsidRPr="004F44E2" w:rsidRDefault="001C1D3D" w:rsidP="001C1D3D">
      <w:pPr>
        <w:pStyle w:val="ListParagraph"/>
        <w:numPr>
          <w:ilvl w:val="0"/>
          <w:numId w:val="2"/>
        </w:numPr>
        <w:shd w:val="clear" w:color="auto" w:fill="FFFFFF"/>
        <w:spacing w:before="360" w:after="360" w:line="240" w:lineRule="auto"/>
        <w:jc w:val="both"/>
        <w:textAlignment w:val="baseline"/>
        <w:outlineLvl w:val="1"/>
        <w:rPr>
          <w:rFonts w:ascii="Arial" w:eastAsia="Times New Roman" w:hAnsi="Arial" w:cs="Arial"/>
          <w:b/>
          <w:bCs/>
          <w:color w:val="00B050"/>
          <w:sz w:val="26"/>
          <w:szCs w:val="26"/>
          <w:lang w:eastAsia="en-IN"/>
        </w:rPr>
      </w:pPr>
      <w:r w:rsidRPr="004F44E2">
        <w:rPr>
          <w:rFonts w:ascii="Arial" w:eastAsia="Times New Roman" w:hAnsi="Arial" w:cs="Arial"/>
          <w:b/>
          <w:bCs/>
          <w:color w:val="00B050"/>
          <w:sz w:val="26"/>
          <w:szCs w:val="26"/>
          <w:lang w:eastAsia="en-IN"/>
        </w:rPr>
        <w:t>Frontend Development</w:t>
      </w:r>
    </w:p>
    <w:p w:rsidR="001C1D3D" w:rsidRPr="004F44E2" w:rsidRDefault="001C1D3D" w:rsidP="001C1D3D">
      <w:pPr>
        <w:pStyle w:val="ListParagraph"/>
        <w:numPr>
          <w:ilvl w:val="0"/>
          <w:numId w:val="2"/>
        </w:numPr>
        <w:shd w:val="clear" w:color="auto" w:fill="FFFFFF"/>
        <w:spacing w:before="360" w:after="360" w:line="240" w:lineRule="auto"/>
        <w:jc w:val="both"/>
        <w:textAlignment w:val="baseline"/>
        <w:outlineLvl w:val="1"/>
        <w:rPr>
          <w:rFonts w:ascii="Arial" w:eastAsia="Times New Roman" w:hAnsi="Arial" w:cs="Arial"/>
          <w:b/>
          <w:bCs/>
          <w:color w:val="00B050"/>
          <w:sz w:val="26"/>
          <w:szCs w:val="26"/>
          <w:lang w:eastAsia="en-IN"/>
        </w:rPr>
      </w:pPr>
      <w:r w:rsidRPr="004F44E2">
        <w:rPr>
          <w:rFonts w:ascii="Arial" w:eastAsia="Times New Roman" w:hAnsi="Arial" w:cs="Arial"/>
          <w:b/>
          <w:bCs/>
          <w:color w:val="00B050"/>
          <w:sz w:val="26"/>
          <w:szCs w:val="26"/>
          <w:lang w:eastAsia="en-IN"/>
        </w:rPr>
        <w:t>Backend Development</w:t>
      </w:r>
    </w:p>
    <w:p w:rsidR="001C1D3D" w:rsidRPr="004F44E2" w:rsidRDefault="001C1D3D" w:rsidP="001C1D3D">
      <w:pPr>
        <w:shd w:val="clear" w:color="auto" w:fill="FFFFFF"/>
        <w:spacing w:before="360" w:after="360" w:line="240" w:lineRule="auto"/>
        <w:jc w:val="both"/>
        <w:textAlignment w:val="baseline"/>
        <w:outlineLvl w:val="1"/>
        <w:rPr>
          <w:rFonts w:ascii="Arial" w:eastAsia="Times New Roman" w:hAnsi="Arial" w:cs="Arial"/>
          <w:b/>
          <w:bCs/>
          <w:sz w:val="26"/>
          <w:szCs w:val="26"/>
          <w:lang w:eastAsia="en-IN"/>
        </w:rPr>
      </w:pPr>
    </w:p>
    <w:p w:rsidR="001C1D3D" w:rsidRPr="004F44E2" w:rsidRDefault="00EE262A" w:rsidP="001C1D3D">
      <w:pPr>
        <w:numPr>
          <w:ilvl w:val="0"/>
          <w:numId w:val="1"/>
        </w:numPr>
        <w:shd w:val="clear" w:color="auto" w:fill="FFFFFF"/>
        <w:spacing w:after="0" w:line="240" w:lineRule="auto"/>
        <w:ind w:left="540"/>
        <w:textAlignment w:val="baseline"/>
        <w:rPr>
          <w:rFonts w:ascii="Arial" w:eastAsia="Times New Roman" w:hAnsi="Arial" w:cs="Arial"/>
          <w:sz w:val="26"/>
          <w:szCs w:val="26"/>
          <w:lang w:eastAsia="en-IN"/>
        </w:rPr>
      </w:pPr>
      <w:hyperlink r:id="rId8" w:tgtFrame="_blank" w:history="1">
        <w:r w:rsidR="001C1D3D" w:rsidRPr="004F44E2">
          <w:rPr>
            <w:rFonts w:ascii="Arial" w:eastAsia="Times New Roman" w:hAnsi="Arial" w:cs="Arial"/>
            <w:b/>
            <w:bCs/>
            <w:color w:val="0000FF"/>
            <w:sz w:val="26"/>
            <w:szCs w:val="26"/>
            <w:bdr w:val="none" w:sz="0" w:space="0" w:color="auto" w:frame="1"/>
            <w:lang w:eastAsia="en-IN"/>
          </w:rPr>
          <w:t>Frontend Development:</w:t>
        </w:r>
      </w:hyperlink>
      <w:r w:rsidR="001C1D3D" w:rsidRPr="004F44E2">
        <w:rPr>
          <w:rFonts w:ascii="Arial" w:eastAsia="Times New Roman" w:hAnsi="Arial" w:cs="Arial"/>
          <w:sz w:val="26"/>
          <w:szCs w:val="26"/>
          <w:lang w:eastAsia="en-IN"/>
        </w:rPr>
        <w:t> The part of a website that the user interacts directly is termed as front end. It is also referred to as the ‘client side’ of the application.</w:t>
      </w:r>
    </w:p>
    <w:p w:rsidR="00795919" w:rsidRPr="004F44E2" w:rsidRDefault="00795919" w:rsidP="00795919">
      <w:pPr>
        <w:shd w:val="clear" w:color="auto" w:fill="FFFFFF"/>
        <w:spacing w:after="0" w:line="240" w:lineRule="auto"/>
        <w:textAlignment w:val="baseline"/>
        <w:rPr>
          <w:rFonts w:ascii="Arial" w:eastAsia="Times New Roman" w:hAnsi="Arial" w:cs="Arial"/>
          <w:sz w:val="26"/>
          <w:szCs w:val="26"/>
          <w:lang w:eastAsia="en-IN"/>
        </w:rPr>
      </w:pPr>
    </w:p>
    <w:p w:rsidR="00307012" w:rsidRPr="004F44E2" w:rsidRDefault="00307012">
      <w:pPr>
        <w:rPr>
          <w:rFonts w:ascii="Arial" w:hAnsi="Arial" w:cs="Arial"/>
          <w:sz w:val="26"/>
          <w:szCs w:val="26"/>
        </w:rPr>
      </w:pPr>
    </w:p>
    <w:p w:rsidR="001C1D3D" w:rsidRPr="004F44E2" w:rsidRDefault="001C1D3D">
      <w:pPr>
        <w:rPr>
          <w:rFonts w:ascii="Arial" w:hAnsi="Arial" w:cs="Arial"/>
          <w:sz w:val="26"/>
          <w:szCs w:val="26"/>
        </w:rPr>
      </w:pPr>
      <w:r w:rsidRPr="004F44E2">
        <w:rPr>
          <w:rFonts w:ascii="Arial" w:hAnsi="Arial" w:cs="Arial"/>
          <w:noProof/>
          <w:sz w:val="26"/>
          <w:szCs w:val="26"/>
          <w:lang w:eastAsia="en-IN"/>
        </w:rPr>
        <w:drawing>
          <wp:inline distT="0" distB="0" distL="0" distR="0" wp14:anchorId="1254C13D" wp14:editId="58860126">
            <wp:extent cx="7377149" cy="5188449"/>
            <wp:effectExtent l="0" t="0" r="0" b="0"/>
            <wp:docPr id="1" name="Picture 1" descr="C:\Users\KARTHIK\Documents\Frontend class\Syllabus covered\images\Front-End-Frameworks-and-Librar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Documents\Frontend class\Syllabus covered\images\Front-End-Frameworks-and-Librari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6792" cy="5202264"/>
                    </a:xfrm>
                    <a:prstGeom prst="rect">
                      <a:avLst/>
                    </a:prstGeom>
                    <a:noFill/>
                    <a:ln>
                      <a:noFill/>
                    </a:ln>
                  </pic:spPr>
                </pic:pic>
              </a:graphicData>
            </a:graphic>
          </wp:inline>
        </w:drawing>
      </w:r>
    </w:p>
    <w:p w:rsidR="00795919" w:rsidRPr="004F44E2" w:rsidRDefault="00795919">
      <w:pPr>
        <w:rPr>
          <w:rStyle w:val="Strong"/>
          <w:rFonts w:ascii="Arial" w:hAnsi="Arial" w:cs="Arial"/>
          <w:color w:val="273239"/>
          <w:sz w:val="26"/>
          <w:szCs w:val="26"/>
          <w:bdr w:val="none" w:sz="0" w:space="0" w:color="auto" w:frame="1"/>
          <w:shd w:val="clear" w:color="auto" w:fill="FFFFFF"/>
        </w:rPr>
      </w:pPr>
    </w:p>
    <w:p w:rsidR="00795919" w:rsidRPr="004F44E2" w:rsidRDefault="00795919">
      <w:pPr>
        <w:rPr>
          <w:rStyle w:val="Strong"/>
          <w:rFonts w:ascii="Arial" w:hAnsi="Arial" w:cs="Arial"/>
          <w:color w:val="273239"/>
          <w:sz w:val="26"/>
          <w:szCs w:val="26"/>
          <w:bdr w:val="none" w:sz="0" w:space="0" w:color="auto" w:frame="1"/>
          <w:shd w:val="clear" w:color="auto" w:fill="FFFFFF"/>
        </w:rPr>
      </w:pPr>
    </w:p>
    <w:p w:rsidR="00307012" w:rsidRPr="004F44E2" w:rsidRDefault="00EE262A">
      <w:pPr>
        <w:rPr>
          <w:rFonts w:ascii="Arial" w:hAnsi="Arial" w:cs="Arial"/>
          <w:color w:val="273239"/>
          <w:sz w:val="26"/>
          <w:szCs w:val="26"/>
          <w:shd w:val="clear" w:color="auto" w:fill="FFFFFF"/>
        </w:rPr>
      </w:pPr>
      <w:hyperlink r:id="rId10" w:tgtFrame="_blank" w:history="1">
        <w:r w:rsidR="00795919" w:rsidRPr="004F44E2">
          <w:rPr>
            <w:rStyle w:val="Hyperlink"/>
            <w:rFonts w:ascii="Arial" w:hAnsi="Arial" w:cs="Arial"/>
            <w:b/>
            <w:bCs/>
            <w:sz w:val="26"/>
            <w:szCs w:val="26"/>
            <w:bdr w:val="none" w:sz="0" w:space="0" w:color="auto" w:frame="1"/>
            <w:shd w:val="clear" w:color="auto" w:fill="FFFFFF"/>
          </w:rPr>
          <w:t>Backend Development:</w:t>
        </w:r>
      </w:hyperlink>
      <w:r w:rsidR="00795919" w:rsidRPr="004F44E2">
        <w:rPr>
          <w:rFonts w:ascii="Arial" w:hAnsi="Arial" w:cs="Arial"/>
          <w:color w:val="273239"/>
          <w:sz w:val="26"/>
          <w:szCs w:val="26"/>
          <w:shd w:val="clear" w:color="auto" w:fill="FFFFFF"/>
        </w:rPr>
        <w:t> Backend is the server side of a website. It is the part of the website that users cannot see and interact. It is the portion of software that does not come in direct contact with the users. It is used to store and arrange data.</w:t>
      </w:r>
    </w:p>
    <w:p w:rsidR="00795919" w:rsidRPr="004F44E2" w:rsidRDefault="00795919">
      <w:pPr>
        <w:rPr>
          <w:rFonts w:ascii="Arial" w:hAnsi="Arial" w:cs="Arial"/>
          <w:sz w:val="26"/>
          <w:szCs w:val="26"/>
        </w:rPr>
      </w:pPr>
      <w:r w:rsidRPr="004F44E2">
        <w:rPr>
          <w:rFonts w:ascii="Arial" w:hAnsi="Arial" w:cs="Arial"/>
          <w:noProof/>
          <w:sz w:val="26"/>
          <w:szCs w:val="26"/>
          <w:lang w:eastAsia="en-IN"/>
        </w:rPr>
        <w:drawing>
          <wp:inline distT="0" distB="0" distL="0" distR="0" wp14:anchorId="27E6ED4B" wp14:editId="612A0B98">
            <wp:extent cx="7199784" cy="3597149"/>
            <wp:effectExtent l="0" t="0" r="1270" b="3810"/>
            <wp:docPr id="2" name="Picture 2" descr="C:\Users\KARTHIK\Documents\Frontend class\Syllabus covered\images\Backend-design-road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K\Documents\Frontend class\Syllabus covered\images\Backend-design-roadmap.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8164" cy="3596340"/>
                    </a:xfrm>
                    <a:prstGeom prst="rect">
                      <a:avLst/>
                    </a:prstGeom>
                    <a:noFill/>
                    <a:ln>
                      <a:noFill/>
                    </a:ln>
                  </pic:spPr>
                </pic:pic>
              </a:graphicData>
            </a:graphic>
          </wp:inline>
        </w:drawing>
      </w: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9B3E3F" w:rsidP="00A65FE4">
      <w:pPr>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lastRenderedPageBreak/>
        <w:t xml:space="preserve">HTML </w:t>
      </w:r>
      <w:r w:rsidR="00A65FE4" w:rsidRPr="004F44E2">
        <w:rPr>
          <w:rFonts w:ascii="Arial" w:hAnsi="Arial" w:cs="Arial"/>
          <w:b/>
          <w:color w:val="E36C0A" w:themeColor="accent6" w:themeShade="BF"/>
          <w:sz w:val="26"/>
          <w:szCs w:val="26"/>
          <w:u w:val="single"/>
        </w:rPr>
        <w:t>Introduction</w:t>
      </w:r>
    </w:p>
    <w:p w:rsidR="007B712F" w:rsidRPr="004F44E2" w:rsidRDefault="007B712F">
      <w:pPr>
        <w:rPr>
          <w:rFonts w:ascii="Arial" w:hAnsi="Arial" w:cs="Arial"/>
          <w:color w:val="273239"/>
          <w:spacing w:val="2"/>
          <w:sz w:val="26"/>
          <w:szCs w:val="26"/>
          <w:shd w:val="clear" w:color="auto" w:fill="FFFFFF"/>
        </w:rPr>
      </w:pPr>
      <w:r w:rsidRPr="004F44E2">
        <w:rPr>
          <w:rStyle w:val="Strong"/>
          <w:rFonts w:ascii="Arial" w:hAnsi="Arial" w:cs="Arial"/>
          <w:color w:val="273239"/>
          <w:spacing w:val="2"/>
          <w:sz w:val="26"/>
          <w:szCs w:val="26"/>
          <w:bdr w:val="none" w:sz="0" w:space="0" w:color="auto" w:frame="1"/>
          <w:shd w:val="clear" w:color="auto" w:fill="FFFFFF"/>
        </w:rPr>
        <w:t>HTML</w:t>
      </w:r>
      <w:r w:rsidRPr="004F44E2">
        <w:rPr>
          <w:rFonts w:ascii="Arial" w:hAnsi="Arial" w:cs="Arial"/>
          <w:color w:val="273239"/>
          <w:spacing w:val="2"/>
          <w:sz w:val="26"/>
          <w:szCs w:val="26"/>
          <w:shd w:val="clear" w:color="auto" w:fill="FFFFFF"/>
        </w:rPr>
        <w:t xml:space="preserve"> stands for </w:t>
      </w:r>
      <w:proofErr w:type="spellStart"/>
      <w:r w:rsidRPr="004F44E2">
        <w:rPr>
          <w:rFonts w:ascii="Arial" w:hAnsi="Arial" w:cs="Arial"/>
          <w:color w:val="273239"/>
          <w:spacing w:val="2"/>
          <w:sz w:val="26"/>
          <w:szCs w:val="26"/>
          <w:shd w:val="clear" w:color="auto" w:fill="FFFFFF"/>
        </w:rPr>
        <w:t>HyperText</w:t>
      </w:r>
      <w:proofErr w:type="spellEnd"/>
      <w:r w:rsidRPr="004F44E2">
        <w:rPr>
          <w:rFonts w:ascii="Arial" w:hAnsi="Arial" w:cs="Arial"/>
          <w:color w:val="273239"/>
          <w:spacing w:val="2"/>
          <w:sz w:val="26"/>
          <w:szCs w:val="26"/>
          <w:shd w:val="clear" w:color="auto" w:fill="FFFFFF"/>
        </w:rPr>
        <w:t xml:space="preserve"> </w:t>
      </w:r>
      <w:proofErr w:type="spellStart"/>
      <w:r w:rsidRPr="004F44E2">
        <w:rPr>
          <w:rFonts w:ascii="Arial" w:hAnsi="Arial" w:cs="Arial"/>
          <w:color w:val="273239"/>
          <w:spacing w:val="2"/>
          <w:sz w:val="26"/>
          <w:szCs w:val="26"/>
          <w:shd w:val="clear" w:color="auto" w:fill="FFFFFF"/>
        </w:rPr>
        <w:t>Markup</w:t>
      </w:r>
      <w:proofErr w:type="spellEnd"/>
      <w:r w:rsidRPr="004F44E2">
        <w:rPr>
          <w:rFonts w:ascii="Arial" w:hAnsi="Arial" w:cs="Arial"/>
          <w:color w:val="273239"/>
          <w:spacing w:val="2"/>
          <w:sz w:val="26"/>
          <w:szCs w:val="26"/>
          <w:shd w:val="clear" w:color="auto" w:fill="FFFFFF"/>
        </w:rPr>
        <w:t xml:space="preserve"> Language.</w:t>
      </w:r>
    </w:p>
    <w:p w:rsidR="007B712F" w:rsidRPr="004F44E2" w:rsidRDefault="007B712F">
      <w:pPr>
        <w:rPr>
          <w:rFonts w:ascii="Arial" w:hAnsi="Arial" w:cs="Arial"/>
          <w:color w:val="273239"/>
          <w:spacing w:val="2"/>
          <w:sz w:val="26"/>
          <w:szCs w:val="26"/>
          <w:shd w:val="clear" w:color="auto" w:fill="FFFFFF"/>
        </w:rPr>
      </w:pPr>
      <w:r w:rsidRPr="004F44E2">
        <w:rPr>
          <w:rFonts w:ascii="Arial" w:hAnsi="Arial" w:cs="Arial"/>
          <w:b/>
          <w:color w:val="0070C0"/>
          <w:spacing w:val="2"/>
          <w:sz w:val="26"/>
          <w:szCs w:val="26"/>
          <w:shd w:val="clear" w:color="auto" w:fill="FFFFFF"/>
        </w:rPr>
        <w:t>Hypertext</w:t>
      </w:r>
      <w:r w:rsidRPr="004F44E2">
        <w:rPr>
          <w:rFonts w:ascii="Arial" w:hAnsi="Arial" w:cs="Arial"/>
          <w:color w:val="0070C0"/>
          <w:spacing w:val="2"/>
          <w:sz w:val="26"/>
          <w:szCs w:val="26"/>
          <w:shd w:val="clear" w:color="auto" w:fill="FFFFFF"/>
        </w:rPr>
        <w:t xml:space="preserve"> </w:t>
      </w:r>
      <w:r w:rsidRPr="004F44E2">
        <w:rPr>
          <w:rFonts w:ascii="Arial" w:hAnsi="Arial" w:cs="Arial"/>
          <w:color w:val="273239"/>
          <w:spacing w:val="2"/>
          <w:sz w:val="26"/>
          <w:szCs w:val="26"/>
          <w:shd w:val="clear" w:color="auto" w:fill="FFFFFF"/>
        </w:rPr>
        <w:t xml:space="preserve">defines the </w:t>
      </w:r>
      <w:r w:rsidRPr="004F44E2">
        <w:rPr>
          <w:rFonts w:ascii="Arial" w:hAnsi="Arial" w:cs="Arial"/>
          <w:color w:val="0070C0"/>
          <w:spacing w:val="2"/>
          <w:sz w:val="26"/>
          <w:szCs w:val="26"/>
          <w:shd w:val="clear" w:color="auto" w:fill="FFFFFF"/>
        </w:rPr>
        <w:t xml:space="preserve">link </w:t>
      </w:r>
      <w:r w:rsidRPr="004F44E2">
        <w:rPr>
          <w:rFonts w:ascii="Arial" w:hAnsi="Arial" w:cs="Arial"/>
          <w:color w:val="273239"/>
          <w:spacing w:val="2"/>
          <w:sz w:val="26"/>
          <w:szCs w:val="26"/>
          <w:shd w:val="clear" w:color="auto" w:fill="FFFFFF"/>
        </w:rPr>
        <w:t xml:space="preserve">between web pages. </w:t>
      </w:r>
      <w:r w:rsidRPr="004F44E2">
        <w:rPr>
          <w:rFonts w:ascii="Arial" w:hAnsi="Arial" w:cs="Arial"/>
          <w:color w:val="273239"/>
          <w:spacing w:val="2"/>
          <w:sz w:val="26"/>
          <w:szCs w:val="26"/>
          <w:shd w:val="clear" w:color="auto" w:fill="FFFFFF"/>
        </w:rPr>
        <w:br/>
        <w:t xml:space="preserve">A </w:t>
      </w:r>
      <w:proofErr w:type="spellStart"/>
      <w:r w:rsidRPr="004F44E2">
        <w:rPr>
          <w:rFonts w:ascii="Arial" w:hAnsi="Arial" w:cs="Arial"/>
          <w:b/>
          <w:color w:val="00B050"/>
          <w:spacing w:val="2"/>
          <w:sz w:val="26"/>
          <w:szCs w:val="26"/>
          <w:shd w:val="clear" w:color="auto" w:fill="FFFFFF"/>
        </w:rPr>
        <w:t>markup</w:t>
      </w:r>
      <w:proofErr w:type="spellEnd"/>
      <w:r w:rsidRPr="004F44E2">
        <w:rPr>
          <w:rFonts w:ascii="Arial" w:hAnsi="Arial" w:cs="Arial"/>
          <w:b/>
          <w:color w:val="00B050"/>
          <w:spacing w:val="2"/>
          <w:sz w:val="26"/>
          <w:szCs w:val="26"/>
          <w:shd w:val="clear" w:color="auto" w:fill="FFFFFF"/>
        </w:rPr>
        <w:t xml:space="preserve"> language</w:t>
      </w:r>
      <w:r w:rsidRPr="004F44E2">
        <w:rPr>
          <w:rFonts w:ascii="Arial" w:hAnsi="Arial" w:cs="Arial"/>
          <w:color w:val="273239"/>
          <w:spacing w:val="2"/>
          <w:sz w:val="26"/>
          <w:szCs w:val="26"/>
          <w:shd w:val="clear" w:color="auto" w:fill="FFFFFF"/>
        </w:rPr>
        <w:t xml:space="preserve"> is used to define the </w:t>
      </w:r>
      <w:r w:rsidRPr="004F44E2">
        <w:rPr>
          <w:rFonts w:ascii="Arial" w:hAnsi="Arial" w:cs="Arial"/>
          <w:color w:val="00B050"/>
          <w:spacing w:val="2"/>
          <w:sz w:val="26"/>
          <w:szCs w:val="26"/>
          <w:shd w:val="clear" w:color="auto" w:fill="FFFFFF"/>
        </w:rPr>
        <w:t>text document within the tag</w:t>
      </w:r>
      <w:r w:rsidRPr="004F44E2">
        <w:rPr>
          <w:rFonts w:ascii="Arial" w:hAnsi="Arial" w:cs="Arial"/>
          <w:color w:val="273239"/>
          <w:spacing w:val="2"/>
          <w:sz w:val="26"/>
          <w:szCs w:val="26"/>
          <w:shd w:val="clear" w:color="auto" w:fill="FFFFFF"/>
        </w:rPr>
        <w:t xml:space="preserve"> which defines the structure of web pages.</w:t>
      </w:r>
    </w:p>
    <w:p w:rsidR="0081264E" w:rsidRPr="004F44E2" w:rsidRDefault="00023104">
      <w:pPr>
        <w:rPr>
          <w:rFonts w:ascii="Arial" w:hAnsi="Arial" w:cs="Arial"/>
          <w:color w:val="404040" w:themeColor="text1" w:themeTint="BF"/>
          <w:spacing w:val="2"/>
          <w:sz w:val="26"/>
          <w:szCs w:val="26"/>
          <w:shd w:val="clear" w:color="auto" w:fill="FFFFFF"/>
        </w:rPr>
      </w:pPr>
      <w:r w:rsidRPr="004F44E2">
        <w:rPr>
          <w:rFonts w:ascii="Arial" w:hAnsi="Arial" w:cs="Arial"/>
          <w:color w:val="404040" w:themeColor="text1" w:themeTint="BF"/>
          <w:sz w:val="26"/>
          <w:szCs w:val="26"/>
          <w:shd w:val="clear" w:color="auto" w:fill="FFFFFF"/>
        </w:rPr>
        <w:t>HTML was designed by the British scientist </w:t>
      </w:r>
      <w:r w:rsidRPr="004F44E2">
        <w:rPr>
          <w:rFonts w:ascii="Arial" w:hAnsi="Arial" w:cs="Arial"/>
          <w:color w:val="404040" w:themeColor="text1" w:themeTint="BF"/>
          <w:sz w:val="26"/>
          <w:szCs w:val="26"/>
        </w:rPr>
        <w:t xml:space="preserve">Sir </w:t>
      </w:r>
      <w:r w:rsidRPr="004F44E2">
        <w:rPr>
          <w:rFonts w:ascii="Arial" w:hAnsi="Arial" w:cs="Arial"/>
          <w:b/>
          <w:color w:val="404040" w:themeColor="text1" w:themeTint="BF"/>
          <w:sz w:val="26"/>
          <w:szCs w:val="26"/>
        </w:rPr>
        <w:t>Tim Berners-Lee</w:t>
      </w:r>
      <w:r w:rsidRPr="004F44E2">
        <w:rPr>
          <w:rFonts w:ascii="Arial" w:hAnsi="Arial" w:cs="Arial"/>
          <w:color w:val="404040" w:themeColor="text1" w:themeTint="BF"/>
          <w:sz w:val="26"/>
          <w:szCs w:val="26"/>
          <w:shd w:val="clear" w:color="auto" w:fill="FFFFFF"/>
        </w:rPr>
        <w:t xml:space="preserve"> at the CERN nuclear physics laboratory </w:t>
      </w:r>
      <w:r w:rsidRPr="004F44E2">
        <w:rPr>
          <w:rFonts w:ascii="Arial" w:hAnsi="Arial" w:cs="Arial"/>
          <w:b/>
          <w:color w:val="404040" w:themeColor="text1" w:themeTint="BF"/>
          <w:sz w:val="26"/>
          <w:szCs w:val="26"/>
          <w:shd w:val="clear" w:color="auto" w:fill="FFFFFF"/>
        </w:rPr>
        <w:t>in Switzerland</w:t>
      </w:r>
      <w:r w:rsidRPr="004F44E2">
        <w:rPr>
          <w:rFonts w:ascii="Arial" w:hAnsi="Arial" w:cs="Arial"/>
          <w:color w:val="404040" w:themeColor="text1" w:themeTint="BF"/>
          <w:sz w:val="26"/>
          <w:szCs w:val="26"/>
          <w:shd w:val="clear" w:color="auto" w:fill="FFFFFF"/>
        </w:rPr>
        <w:t xml:space="preserve"> during the 1980s.</w:t>
      </w:r>
    </w:p>
    <w:p w:rsidR="007B712F" w:rsidRPr="004F44E2" w:rsidRDefault="0081264E">
      <w:pPr>
        <w:rPr>
          <w:rFonts w:ascii="Arial" w:hAnsi="Arial" w:cs="Arial"/>
          <w:color w:val="1B1B1B"/>
          <w:sz w:val="26"/>
          <w:szCs w:val="26"/>
          <w:shd w:val="clear" w:color="auto" w:fill="FFFFFF"/>
        </w:rPr>
      </w:pPr>
      <w:r w:rsidRPr="004F44E2">
        <w:rPr>
          <w:rFonts w:ascii="Arial" w:hAnsi="Arial" w:cs="Arial"/>
          <w:noProof/>
          <w:color w:val="1B1B1B"/>
          <w:sz w:val="26"/>
          <w:szCs w:val="26"/>
          <w:shd w:val="clear" w:color="auto" w:fill="FFFFFF"/>
          <w:lang w:eastAsia="en-IN"/>
        </w:rPr>
        <w:drawing>
          <wp:inline distT="0" distB="0" distL="0" distR="0" wp14:anchorId="250BACA6" wp14:editId="4BEB1B65">
            <wp:extent cx="6645910" cy="1971620"/>
            <wp:effectExtent l="0" t="0" r="2540" b="0"/>
            <wp:docPr id="3" name="Picture 3" descr="C:\Users\KARTHIK\Documents\Frontend class\Syllabus covered\images\HTML-Released-yea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Documents\Frontend class\Syllabus covered\images\HTML-Released-year-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71620"/>
                    </a:xfrm>
                    <a:prstGeom prst="rect">
                      <a:avLst/>
                    </a:prstGeom>
                    <a:noFill/>
                    <a:ln>
                      <a:noFill/>
                    </a:ln>
                  </pic:spPr>
                </pic:pic>
              </a:graphicData>
            </a:graphic>
          </wp:inline>
        </w:drawing>
      </w:r>
    </w:p>
    <w:p w:rsidR="0081264E" w:rsidRPr="004F44E2" w:rsidRDefault="0081264E">
      <w:pPr>
        <w:rPr>
          <w:rFonts w:ascii="Arial" w:hAnsi="Arial" w:cs="Arial"/>
          <w:color w:val="1B1B1B"/>
          <w:sz w:val="26"/>
          <w:szCs w:val="26"/>
          <w:shd w:val="clear" w:color="auto" w:fill="FFFFFF"/>
        </w:rPr>
      </w:pPr>
    </w:p>
    <w:p w:rsidR="00B35720" w:rsidRPr="004F44E2" w:rsidRDefault="00B35720">
      <w:pPr>
        <w:rPr>
          <w:rFonts w:ascii="Arial" w:hAnsi="Arial" w:cs="Arial"/>
          <w:color w:val="273239"/>
          <w:spacing w:val="2"/>
          <w:sz w:val="26"/>
          <w:szCs w:val="26"/>
          <w:shd w:val="clear" w:color="auto" w:fill="FFFFFF"/>
        </w:rPr>
      </w:pPr>
      <w:r w:rsidRPr="004F44E2">
        <w:rPr>
          <w:rFonts w:ascii="Arial" w:hAnsi="Arial" w:cs="Arial"/>
          <w:color w:val="273239"/>
          <w:spacing w:val="2"/>
          <w:sz w:val="26"/>
          <w:szCs w:val="26"/>
          <w:shd w:val="clear" w:color="auto" w:fill="FFFFFF"/>
        </w:rPr>
        <w:t>This language is used to annotate (make notes for the computer) text so that a machine can understand it and manipulate text accordingly. </w:t>
      </w:r>
    </w:p>
    <w:p w:rsidR="00B35720" w:rsidRPr="004F44E2" w:rsidRDefault="00B35720">
      <w:pPr>
        <w:rPr>
          <w:rFonts w:ascii="Arial" w:hAnsi="Arial" w:cs="Arial"/>
          <w:color w:val="273239"/>
          <w:spacing w:val="2"/>
          <w:sz w:val="26"/>
          <w:szCs w:val="26"/>
          <w:shd w:val="clear" w:color="auto" w:fill="FFFFFF"/>
        </w:rPr>
      </w:pPr>
      <w:r w:rsidRPr="004F44E2">
        <w:rPr>
          <w:rFonts w:ascii="Arial" w:hAnsi="Arial" w:cs="Arial"/>
          <w:color w:val="273239"/>
          <w:spacing w:val="2"/>
          <w:sz w:val="26"/>
          <w:szCs w:val="26"/>
          <w:shd w:val="clear" w:color="auto" w:fill="FFFFFF"/>
        </w:rPr>
        <w:t>The language uses tags to define what manipulation has to be done on the text. </w:t>
      </w:r>
    </w:p>
    <w:p w:rsidR="00A65FE4" w:rsidRPr="004F44E2" w:rsidRDefault="00EC1663">
      <w:pPr>
        <w:rPr>
          <w:rFonts w:ascii="Arial" w:hAnsi="Arial" w:cs="Arial"/>
          <w:color w:val="1B1B1B"/>
          <w:sz w:val="26"/>
          <w:szCs w:val="26"/>
          <w:shd w:val="clear" w:color="auto" w:fill="FFFFFF"/>
        </w:rPr>
      </w:pPr>
      <w:r w:rsidRPr="004F44E2">
        <w:rPr>
          <w:rFonts w:ascii="Arial" w:hAnsi="Arial" w:cs="Arial"/>
          <w:b/>
          <w:color w:val="7030A0"/>
          <w:sz w:val="26"/>
          <w:szCs w:val="26"/>
          <w:shd w:val="clear" w:color="auto" w:fill="FFFFFF"/>
        </w:rPr>
        <w:t>Giving</w:t>
      </w:r>
      <w:r w:rsidR="007B712F" w:rsidRPr="004F44E2">
        <w:rPr>
          <w:rFonts w:ascii="Arial" w:hAnsi="Arial" w:cs="Arial"/>
          <w:b/>
          <w:color w:val="7030A0"/>
          <w:sz w:val="26"/>
          <w:szCs w:val="26"/>
          <w:shd w:val="clear" w:color="auto" w:fill="FFFFFF"/>
        </w:rPr>
        <w:t xml:space="preserve"> them different meaning</w:t>
      </w:r>
      <w:r w:rsidR="007B712F" w:rsidRPr="004F44E2">
        <w:rPr>
          <w:rFonts w:ascii="Arial" w:hAnsi="Arial" w:cs="Arial"/>
          <w:color w:val="7030A0"/>
          <w:sz w:val="26"/>
          <w:szCs w:val="26"/>
          <w:shd w:val="clear" w:color="auto" w:fill="FFFFFF"/>
        </w:rPr>
        <w:t xml:space="preserve"> </w:t>
      </w:r>
      <w:r w:rsidR="007B712F" w:rsidRPr="004F44E2">
        <w:rPr>
          <w:rFonts w:ascii="Arial" w:hAnsi="Arial" w:cs="Arial"/>
          <w:color w:val="1B1B1B"/>
          <w:sz w:val="26"/>
          <w:szCs w:val="26"/>
          <w:shd w:val="clear" w:color="auto" w:fill="FFFFFF"/>
        </w:rPr>
        <w:t>in a document</w:t>
      </w:r>
      <w:r w:rsidRPr="004F44E2">
        <w:rPr>
          <w:rFonts w:ascii="Arial" w:hAnsi="Arial" w:cs="Arial"/>
          <w:color w:val="1B1B1B"/>
          <w:sz w:val="26"/>
          <w:szCs w:val="26"/>
          <w:shd w:val="clear" w:color="auto" w:fill="FFFFFF"/>
        </w:rPr>
        <w:t xml:space="preserve"> like</w:t>
      </w:r>
      <w:r w:rsidR="007B712F" w:rsidRPr="004F44E2">
        <w:rPr>
          <w:rFonts w:ascii="Arial" w:hAnsi="Arial" w:cs="Arial"/>
          <w:color w:val="1B1B1B"/>
          <w:sz w:val="26"/>
          <w:szCs w:val="26"/>
          <w:shd w:val="clear" w:color="auto" w:fill="FFFFFF"/>
        </w:rPr>
        <w:t xml:space="preserve"> (</w:t>
      </w:r>
      <w:r w:rsidR="007B712F" w:rsidRPr="004F44E2">
        <w:rPr>
          <w:rFonts w:ascii="Arial" w:hAnsi="Arial" w:cs="Arial"/>
          <w:b/>
          <w:color w:val="C00000"/>
          <w:sz w:val="26"/>
          <w:szCs w:val="26"/>
          <w:shd w:val="clear" w:color="auto" w:fill="FFFFFF"/>
        </w:rPr>
        <w:t>Is it a paragraph? Is it a bulleted list? Is it part of a table?</w:t>
      </w:r>
      <w:r w:rsidR="007B712F" w:rsidRPr="004F44E2">
        <w:rPr>
          <w:rFonts w:ascii="Arial" w:hAnsi="Arial" w:cs="Arial"/>
          <w:color w:val="1B1B1B"/>
          <w:sz w:val="26"/>
          <w:szCs w:val="26"/>
          <w:shd w:val="clear" w:color="auto" w:fill="FFFFFF"/>
        </w:rPr>
        <w:t xml:space="preserve">), structure a document into </w:t>
      </w:r>
      <w:r w:rsidR="007B712F" w:rsidRPr="004F44E2">
        <w:rPr>
          <w:rFonts w:ascii="Arial" w:hAnsi="Arial" w:cs="Arial"/>
          <w:b/>
          <w:color w:val="00B050"/>
          <w:sz w:val="26"/>
          <w:szCs w:val="26"/>
          <w:shd w:val="clear" w:color="auto" w:fill="FFFFFF"/>
        </w:rPr>
        <w:t>logical sections</w:t>
      </w:r>
      <w:r w:rsidR="007B712F" w:rsidRPr="004F44E2">
        <w:rPr>
          <w:rFonts w:ascii="Arial" w:hAnsi="Arial" w:cs="Arial"/>
          <w:color w:val="1B1B1B"/>
          <w:sz w:val="26"/>
          <w:szCs w:val="26"/>
          <w:shd w:val="clear" w:color="auto" w:fill="FFFFFF"/>
        </w:rPr>
        <w:t xml:space="preserve"> (</w:t>
      </w:r>
      <w:r w:rsidR="007B712F" w:rsidRPr="004F44E2">
        <w:rPr>
          <w:rFonts w:ascii="Arial" w:hAnsi="Arial" w:cs="Arial"/>
          <w:b/>
          <w:color w:val="31849B" w:themeColor="accent5" w:themeShade="BF"/>
          <w:sz w:val="26"/>
          <w:szCs w:val="26"/>
          <w:shd w:val="clear" w:color="auto" w:fill="FFFFFF"/>
        </w:rPr>
        <w:t xml:space="preserve">Does it have a header? </w:t>
      </w:r>
      <w:proofErr w:type="gramStart"/>
      <w:r w:rsidR="007B712F" w:rsidRPr="004F44E2">
        <w:rPr>
          <w:rFonts w:ascii="Arial" w:hAnsi="Arial" w:cs="Arial"/>
          <w:b/>
          <w:color w:val="31849B" w:themeColor="accent5" w:themeShade="BF"/>
          <w:sz w:val="26"/>
          <w:szCs w:val="26"/>
          <w:shd w:val="clear" w:color="auto" w:fill="FFFFFF"/>
        </w:rPr>
        <w:t>Three columns of content?</w:t>
      </w:r>
      <w:proofErr w:type="gramEnd"/>
      <w:r w:rsidR="007B712F" w:rsidRPr="004F44E2">
        <w:rPr>
          <w:rFonts w:ascii="Arial" w:hAnsi="Arial" w:cs="Arial"/>
          <w:b/>
          <w:color w:val="31849B" w:themeColor="accent5" w:themeShade="BF"/>
          <w:sz w:val="26"/>
          <w:szCs w:val="26"/>
          <w:shd w:val="clear" w:color="auto" w:fill="FFFFFF"/>
        </w:rPr>
        <w:t xml:space="preserve"> A navigation menu?</w:t>
      </w:r>
      <w:r w:rsidR="007B712F" w:rsidRPr="004F44E2">
        <w:rPr>
          <w:rFonts w:ascii="Arial" w:hAnsi="Arial" w:cs="Arial"/>
          <w:color w:val="1B1B1B"/>
          <w:sz w:val="26"/>
          <w:szCs w:val="26"/>
          <w:shd w:val="clear" w:color="auto" w:fill="FFFFFF"/>
        </w:rPr>
        <w:t>), and embed content such as images and videos into a page. This module will introduce the first two of these and introduce fundamental concepts and syntax you need to know to understand HTML.</w:t>
      </w: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1B1B1B"/>
          <w:sz w:val="26"/>
          <w:szCs w:val="26"/>
          <w:shd w:val="clear" w:color="auto" w:fill="FFFFFF"/>
        </w:rPr>
      </w:pPr>
    </w:p>
    <w:p w:rsidR="00D723F3" w:rsidRPr="004F44E2" w:rsidRDefault="00D723F3" w:rsidP="00D723F3">
      <w:pPr>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lastRenderedPageBreak/>
        <w:t>HTML Elements</w:t>
      </w:r>
    </w:p>
    <w:p w:rsidR="00D723F3" w:rsidRPr="004F44E2" w:rsidRDefault="00D723F3">
      <w:pPr>
        <w:rPr>
          <w:rFonts w:ascii="Arial" w:hAnsi="Arial" w:cs="Arial"/>
          <w:color w:val="1B1B1B"/>
          <w:sz w:val="26"/>
          <w:szCs w:val="26"/>
          <w:shd w:val="clear" w:color="auto" w:fill="FFFFFF"/>
        </w:rPr>
      </w:pPr>
    </w:p>
    <w:p w:rsidR="00D723F3" w:rsidRPr="004F44E2" w:rsidRDefault="00D723F3">
      <w:pPr>
        <w:rPr>
          <w:rFonts w:ascii="Arial" w:hAnsi="Arial" w:cs="Arial"/>
          <w:color w:val="273239"/>
          <w:spacing w:val="2"/>
          <w:sz w:val="26"/>
          <w:szCs w:val="26"/>
          <w:shd w:val="clear" w:color="auto" w:fill="FFFFFF"/>
        </w:rPr>
      </w:pPr>
      <w:r w:rsidRPr="004F44E2">
        <w:rPr>
          <w:rStyle w:val="Strong"/>
          <w:rFonts w:ascii="Arial" w:hAnsi="Arial" w:cs="Arial"/>
          <w:color w:val="273239"/>
          <w:spacing w:val="2"/>
          <w:sz w:val="26"/>
          <w:szCs w:val="26"/>
          <w:bdr w:val="none" w:sz="0" w:space="0" w:color="auto" w:frame="1"/>
          <w:shd w:val="clear" w:color="auto" w:fill="FFFFFF"/>
        </w:rPr>
        <w:t>HTML page structure: </w:t>
      </w:r>
      <w:r w:rsidRPr="004F44E2">
        <w:rPr>
          <w:rFonts w:ascii="Arial" w:hAnsi="Arial" w:cs="Arial"/>
          <w:color w:val="273239"/>
          <w:spacing w:val="2"/>
          <w:sz w:val="26"/>
          <w:szCs w:val="26"/>
          <w:shd w:val="clear" w:color="auto" w:fill="FFFFFF"/>
        </w:rPr>
        <w:t xml:space="preserve">The basic structure of an HTML page contains the essential building-block elements (i.e. </w:t>
      </w:r>
      <w:proofErr w:type="spellStart"/>
      <w:r w:rsidRPr="004F44E2">
        <w:rPr>
          <w:rFonts w:ascii="Arial" w:hAnsi="Arial" w:cs="Arial"/>
          <w:color w:val="273239"/>
          <w:spacing w:val="2"/>
          <w:sz w:val="26"/>
          <w:szCs w:val="26"/>
          <w:shd w:val="clear" w:color="auto" w:fill="FFFFFF"/>
        </w:rPr>
        <w:t>doctype</w:t>
      </w:r>
      <w:proofErr w:type="spellEnd"/>
      <w:r w:rsidRPr="004F44E2">
        <w:rPr>
          <w:rFonts w:ascii="Arial" w:hAnsi="Arial" w:cs="Arial"/>
          <w:color w:val="273239"/>
          <w:spacing w:val="2"/>
          <w:sz w:val="26"/>
          <w:szCs w:val="26"/>
          <w:shd w:val="clear" w:color="auto" w:fill="FFFFFF"/>
        </w:rPr>
        <w:t xml:space="preserve"> declaration, HTML, head, title, and body elements) upon which all web pages are created.</w:t>
      </w:r>
    </w:p>
    <w:p w:rsidR="00D723F3" w:rsidRPr="004F44E2" w:rsidRDefault="00D723F3">
      <w:pPr>
        <w:rPr>
          <w:rFonts w:ascii="Arial" w:hAnsi="Arial" w:cs="Arial"/>
          <w:sz w:val="26"/>
          <w:szCs w:val="26"/>
        </w:rPr>
      </w:pPr>
      <w:r w:rsidRPr="004F44E2">
        <w:rPr>
          <w:rFonts w:ascii="Arial" w:hAnsi="Arial" w:cs="Arial"/>
          <w:noProof/>
          <w:sz w:val="26"/>
          <w:szCs w:val="26"/>
          <w:lang w:eastAsia="en-IN"/>
        </w:rPr>
        <w:drawing>
          <wp:inline distT="0" distB="0" distL="0" distR="0" wp14:anchorId="1586C949" wp14:editId="6EE4B5F5">
            <wp:extent cx="6645910" cy="4620984"/>
            <wp:effectExtent l="0" t="0" r="2540" b="8255"/>
            <wp:docPr id="4" name="Picture 4" descr="C:\Users\KARTHIK\Documents\Frontend class\Syllabus covered\images\HTML-Basic-Format-768x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HIK\Documents\Frontend class\Syllabus covered\images\HTML-Basic-Format-768x5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620984"/>
                    </a:xfrm>
                    <a:prstGeom prst="rect">
                      <a:avLst/>
                    </a:prstGeom>
                    <a:noFill/>
                    <a:ln>
                      <a:noFill/>
                    </a:ln>
                  </pic:spPr>
                </pic:pic>
              </a:graphicData>
            </a:graphic>
          </wp:inline>
        </w:drawing>
      </w:r>
    </w:p>
    <w:p w:rsidR="00A65FE4" w:rsidRPr="004F44E2" w:rsidRDefault="00A65FE4">
      <w:pPr>
        <w:rPr>
          <w:rFonts w:ascii="Arial" w:hAnsi="Arial" w:cs="Arial"/>
          <w:sz w:val="26"/>
          <w:szCs w:val="26"/>
        </w:rPr>
      </w:pPr>
    </w:p>
    <w:p w:rsidR="00A65FE4" w:rsidRPr="004F44E2" w:rsidRDefault="00EE262A">
      <w:pPr>
        <w:rPr>
          <w:rFonts w:ascii="Arial" w:hAnsi="Arial" w:cs="Arial"/>
          <w:color w:val="273239"/>
          <w:spacing w:val="2"/>
          <w:sz w:val="26"/>
          <w:szCs w:val="26"/>
          <w:shd w:val="clear" w:color="auto" w:fill="FFFFFF"/>
        </w:rPr>
      </w:pPr>
      <w:hyperlink r:id="rId14" w:history="1">
        <w:proofErr w:type="gramStart"/>
        <w:r w:rsidR="00220710" w:rsidRPr="004F44E2">
          <w:rPr>
            <w:rStyle w:val="Strong"/>
            <w:rFonts w:ascii="Arial" w:hAnsi="Arial" w:cs="Arial"/>
            <w:spacing w:val="2"/>
            <w:sz w:val="26"/>
            <w:szCs w:val="26"/>
            <w:bdr w:val="none" w:sz="0" w:space="0" w:color="auto" w:frame="1"/>
            <w:shd w:val="clear" w:color="auto" w:fill="FFFFFF"/>
          </w:rPr>
          <w:t>&lt;!DOCTYPE</w:t>
        </w:r>
        <w:proofErr w:type="gramEnd"/>
        <w:r w:rsidR="00220710" w:rsidRPr="004F44E2">
          <w:rPr>
            <w:rStyle w:val="Strong"/>
            <w:rFonts w:ascii="Arial" w:hAnsi="Arial" w:cs="Arial"/>
            <w:spacing w:val="2"/>
            <w:sz w:val="26"/>
            <w:szCs w:val="26"/>
            <w:bdr w:val="none" w:sz="0" w:space="0" w:color="auto" w:frame="1"/>
            <w:shd w:val="clear" w:color="auto" w:fill="FFFFFF"/>
          </w:rPr>
          <w:t xml:space="preserve"> html&gt;</w:t>
        </w:r>
      </w:hyperlink>
      <w:r w:rsidR="00220710" w:rsidRPr="004F44E2">
        <w:rPr>
          <w:rStyle w:val="Strong"/>
          <w:rFonts w:ascii="Arial" w:hAnsi="Arial" w:cs="Arial"/>
          <w:color w:val="273239"/>
          <w:spacing w:val="2"/>
          <w:sz w:val="26"/>
          <w:szCs w:val="26"/>
          <w:bdr w:val="none" w:sz="0" w:space="0" w:color="auto" w:frame="1"/>
          <w:shd w:val="clear" w:color="auto" w:fill="FFFFFF"/>
        </w:rPr>
        <w:t>:</w:t>
      </w:r>
      <w:r w:rsidR="00220710" w:rsidRPr="004F44E2">
        <w:rPr>
          <w:rFonts w:ascii="Arial" w:hAnsi="Arial" w:cs="Arial"/>
          <w:color w:val="273239"/>
          <w:spacing w:val="2"/>
          <w:sz w:val="26"/>
          <w:szCs w:val="26"/>
          <w:shd w:val="clear" w:color="auto" w:fill="FFFFFF"/>
        </w:rPr>
        <w:t xml:space="preserve"> This is the document type declaration (not technically a tag). It declares a document as being an HTML document. The </w:t>
      </w:r>
      <w:proofErr w:type="spellStart"/>
      <w:r w:rsidR="00220710" w:rsidRPr="004F44E2">
        <w:rPr>
          <w:rFonts w:ascii="Arial" w:hAnsi="Arial" w:cs="Arial"/>
          <w:color w:val="273239"/>
          <w:spacing w:val="2"/>
          <w:sz w:val="26"/>
          <w:szCs w:val="26"/>
          <w:shd w:val="clear" w:color="auto" w:fill="FFFFFF"/>
        </w:rPr>
        <w:t>doctype</w:t>
      </w:r>
      <w:proofErr w:type="spellEnd"/>
      <w:r w:rsidR="00220710" w:rsidRPr="004F44E2">
        <w:rPr>
          <w:rFonts w:ascii="Arial" w:hAnsi="Arial" w:cs="Arial"/>
          <w:color w:val="273239"/>
          <w:spacing w:val="2"/>
          <w:sz w:val="26"/>
          <w:szCs w:val="26"/>
          <w:shd w:val="clear" w:color="auto" w:fill="FFFFFF"/>
        </w:rPr>
        <w:t xml:space="preserve"> declaration is not case-sensitive.</w:t>
      </w:r>
    </w:p>
    <w:p w:rsidR="00220710" w:rsidRPr="004F44E2" w:rsidRDefault="00EE262A">
      <w:pPr>
        <w:rPr>
          <w:rFonts w:ascii="Arial" w:hAnsi="Arial" w:cs="Arial"/>
          <w:sz w:val="26"/>
          <w:szCs w:val="26"/>
        </w:rPr>
      </w:pPr>
      <w:hyperlink r:id="rId15" w:history="1">
        <w:r w:rsidR="00220710" w:rsidRPr="004F44E2">
          <w:rPr>
            <w:rStyle w:val="Strong"/>
            <w:rFonts w:ascii="Arial" w:hAnsi="Arial" w:cs="Arial"/>
            <w:color w:val="7030A0"/>
            <w:spacing w:val="2"/>
            <w:sz w:val="26"/>
            <w:szCs w:val="26"/>
            <w:bdr w:val="none" w:sz="0" w:space="0" w:color="auto" w:frame="1"/>
            <w:shd w:val="clear" w:color="auto" w:fill="FFFFFF"/>
          </w:rPr>
          <w:t>&lt;</w:t>
        </w:r>
        <w:proofErr w:type="gramStart"/>
        <w:r w:rsidR="00220710" w:rsidRPr="004F44E2">
          <w:rPr>
            <w:rStyle w:val="Strong"/>
            <w:rFonts w:ascii="Arial" w:hAnsi="Arial" w:cs="Arial"/>
            <w:color w:val="7030A0"/>
            <w:spacing w:val="2"/>
            <w:sz w:val="26"/>
            <w:szCs w:val="26"/>
            <w:bdr w:val="none" w:sz="0" w:space="0" w:color="auto" w:frame="1"/>
            <w:shd w:val="clear" w:color="auto" w:fill="FFFFFF"/>
          </w:rPr>
          <w:t>html</w:t>
        </w:r>
        <w:proofErr w:type="gramEnd"/>
        <w:r w:rsidR="00220710" w:rsidRPr="004F44E2">
          <w:rPr>
            <w:rStyle w:val="Strong"/>
            <w:rFonts w:ascii="Arial" w:hAnsi="Arial" w:cs="Arial"/>
            <w:color w:val="7030A0"/>
            <w:spacing w:val="2"/>
            <w:sz w:val="26"/>
            <w:szCs w:val="26"/>
            <w:bdr w:val="none" w:sz="0" w:space="0" w:color="auto" w:frame="1"/>
            <w:shd w:val="clear" w:color="auto" w:fill="FFFFFF"/>
          </w:rPr>
          <w:t>&gt;</w:t>
        </w:r>
      </w:hyperlink>
      <w:r w:rsidR="00220710" w:rsidRPr="004F44E2">
        <w:rPr>
          <w:rStyle w:val="Strong"/>
          <w:rFonts w:ascii="Arial" w:hAnsi="Arial" w:cs="Arial"/>
          <w:color w:val="7030A0"/>
          <w:spacing w:val="2"/>
          <w:sz w:val="26"/>
          <w:szCs w:val="26"/>
          <w:bdr w:val="none" w:sz="0" w:space="0" w:color="auto" w:frame="1"/>
          <w:shd w:val="clear" w:color="auto" w:fill="FFFFFF"/>
        </w:rPr>
        <w:t>:</w:t>
      </w:r>
      <w:r w:rsidR="00220710" w:rsidRPr="004F44E2">
        <w:rPr>
          <w:rFonts w:ascii="Arial" w:hAnsi="Arial" w:cs="Arial"/>
          <w:color w:val="7030A0"/>
          <w:spacing w:val="2"/>
          <w:sz w:val="26"/>
          <w:szCs w:val="26"/>
          <w:shd w:val="clear" w:color="auto" w:fill="FFFFFF"/>
        </w:rPr>
        <w:t> </w:t>
      </w:r>
      <w:r w:rsidR="00220710" w:rsidRPr="004F44E2">
        <w:rPr>
          <w:rFonts w:ascii="Arial" w:hAnsi="Arial" w:cs="Arial"/>
          <w:color w:val="273239"/>
          <w:spacing w:val="2"/>
          <w:sz w:val="26"/>
          <w:szCs w:val="26"/>
          <w:shd w:val="clear" w:color="auto" w:fill="FFFFFF"/>
        </w:rPr>
        <w:t>This is called the HTML root element. All other elements are contained within it.</w:t>
      </w:r>
    </w:p>
    <w:p w:rsidR="00A65FE4" w:rsidRPr="004F44E2" w:rsidRDefault="00EE262A">
      <w:pPr>
        <w:rPr>
          <w:rFonts w:ascii="Arial" w:hAnsi="Arial" w:cs="Arial"/>
          <w:color w:val="273239"/>
          <w:spacing w:val="2"/>
          <w:sz w:val="26"/>
          <w:szCs w:val="26"/>
          <w:shd w:val="clear" w:color="auto" w:fill="FFFFFF"/>
        </w:rPr>
      </w:pPr>
      <w:hyperlink r:id="rId16" w:anchor=":~:text=The%20tag%20in%20HTML,head%3E%20element%20can%20be%20omitted." w:history="1">
        <w:r w:rsidR="00220710" w:rsidRPr="004F44E2">
          <w:rPr>
            <w:rStyle w:val="Strong"/>
            <w:rFonts w:ascii="Arial" w:hAnsi="Arial" w:cs="Arial"/>
            <w:color w:val="7030A0"/>
            <w:spacing w:val="2"/>
            <w:sz w:val="26"/>
            <w:szCs w:val="26"/>
            <w:bdr w:val="none" w:sz="0" w:space="0" w:color="auto" w:frame="1"/>
            <w:shd w:val="clear" w:color="auto" w:fill="FFFFFF"/>
          </w:rPr>
          <w:t>&lt;</w:t>
        </w:r>
        <w:proofErr w:type="gramStart"/>
        <w:r w:rsidR="00220710" w:rsidRPr="004F44E2">
          <w:rPr>
            <w:rStyle w:val="Strong"/>
            <w:rFonts w:ascii="Arial" w:hAnsi="Arial" w:cs="Arial"/>
            <w:color w:val="7030A0"/>
            <w:spacing w:val="2"/>
            <w:sz w:val="26"/>
            <w:szCs w:val="26"/>
            <w:bdr w:val="none" w:sz="0" w:space="0" w:color="auto" w:frame="1"/>
            <w:shd w:val="clear" w:color="auto" w:fill="FFFFFF"/>
          </w:rPr>
          <w:t>head</w:t>
        </w:r>
        <w:proofErr w:type="gramEnd"/>
        <w:r w:rsidR="00220710" w:rsidRPr="004F44E2">
          <w:rPr>
            <w:rStyle w:val="Strong"/>
            <w:rFonts w:ascii="Arial" w:hAnsi="Arial" w:cs="Arial"/>
            <w:color w:val="7030A0"/>
            <w:spacing w:val="2"/>
            <w:sz w:val="26"/>
            <w:szCs w:val="26"/>
            <w:bdr w:val="none" w:sz="0" w:space="0" w:color="auto" w:frame="1"/>
            <w:shd w:val="clear" w:color="auto" w:fill="FFFFFF"/>
          </w:rPr>
          <w:t>&gt;</w:t>
        </w:r>
      </w:hyperlink>
      <w:r w:rsidR="00220710" w:rsidRPr="004F44E2">
        <w:rPr>
          <w:rStyle w:val="Strong"/>
          <w:rFonts w:ascii="Arial" w:hAnsi="Arial" w:cs="Arial"/>
          <w:color w:val="273239"/>
          <w:spacing w:val="2"/>
          <w:sz w:val="26"/>
          <w:szCs w:val="26"/>
          <w:bdr w:val="none" w:sz="0" w:space="0" w:color="auto" w:frame="1"/>
          <w:shd w:val="clear" w:color="auto" w:fill="FFFFFF"/>
        </w:rPr>
        <w:t>:</w:t>
      </w:r>
      <w:r w:rsidR="00220710" w:rsidRPr="004F44E2">
        <w:rPr>
          <w:rFonts w:ascii="Arial" w:hAnsi="Arial" w:cs="Arial"/>
          <w:color w:val="273239"/>
          <w:spacing w:val="2"/>
          <w:sz w:val="26"/>
          <w:szCs w:val="26"/>
          <w:shd w:val="clear" w:color="auto" w:fill="FFFFFF"/>
        </w:rPr>
        <w:t> The head tag contains the “behind the scenes” elements for a webpage. Elements within the head aren’t visible on the front-end of a webpage.</w:t>
      </w:r>
    </w:p>
    <w:p w:rsidR="00220710" w:rsidRPr="004F44E2" w:rsidRDefault="00EE262A" w:rsidP="00220710">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7" w:history="1">
        <w:r w:rsidR="00220710" w:rsidRPr="004F44E2">
          <w:rPr>
            <w:rFonts w:ascii="Arial" w:eastAsia="Times New Roman" w:hAnsi="Arial" w:cs="Arial"/>
            <w:b/>
            <w:color w:val="7030A0"/>
            <w:spacing w:val="2"/>
            <w:sz w:val="26"/>
            <w:szCs w:val="26"/>
            <w:u w:val="single"/>
            <w:bdr w:val="none" w:sz="0" w:space="0" w:color="auto" w:frame="1"/>
            <w:lang w:eastAsia="en-IN"/>
          </w:rPr>
          <w:t>&lt;</w:t>
        </w:r>
        <w:proofErr w:type="gramStart"/>
        <w:r w:rsidR="00220710" w:rsidRPr="004F44E2">
          <w:rPr>
            <w:rFonts w:ascii="Arial" w:eastAsia="Times New Roman" w:hAnsi="Arial" w:cs="Arial"/>
            <w:b/>
            <w:color w:val="7030A0"/>
            <w:spacing w:val="2"/>
            <w:sz w:val="26"/>
            <w:szCs w:val="26"/>
            <w:u w:val="single"/>
            <w:bdr w:val="none" w:sz="0" w:space="0" w:color="auto" w:frame="1"/>
            <w:lang w:eastAsia="en-IN"/>
          </w:rPr>
          <w:t>title</w:t>
        </w:r>
        <w:proofErr w:type="gramEnd"/>
        <w:r w:rsidR="00220710" w:rsidRPr="004F44E2">
          <w:rPr>
            <w:rFonts w:ascii="Arial" w:eastAsia="Times New Roman" w:hAnsi="Arial" w:cs="Arial"/>
            <w:b/>
            <w:color w:val="7030A0"/>
            <w:spacing w:val="2"/>
            <w:sz w:val="26"/>
            <w:szCs w:val="26"/>
            <w:u w:val="single"/>
            <w:bdr w:val="none" w:sz="0" w:space="0" w:color="auto" w:frame="1"/>
            <w:lang w:eastAsia="en-IN"/>
          </w:rPr>
          <w:t>&gt;</w:t>
        </w:r>
      </w:hyperlink>
      <w:r w:rsidR="00220710" w:rsidRPr="004F44E2">
        <w:rPr>
          <w:rFonts w:ascii="Arial" w:eastAsia="Times New Roman" w:hAnsi="Arial" w:cs="Arial"/>
          <w:color w:val="273239"/>
          <w:spacing w:val="2"/>
          <w:sz w:val="26"/>
          <w:szCs w:val="26"/>
          <w:lang w:eastAsia="en-IN"/>
        </w:rPr>
        <w:t>-The title is what is displayed on the top of your browser when you visit a website and contains the title of the webpage that you are viewing.</w:t>
      </w:r>
    </w:p>
    <w:p w:rsidR="00220710" w:rsidRPr="004F44E2" w:rsidRDefault="00220710"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20710" w:rsidRPr="004F44E2" w:rsidRDefault="00EE262A" w:rsidP="00220710">
      <w:pPr>
        <w:shd w:val="clear" w:color="auto" w:fill="FFFFFF"/>
        <w:spacing w:after="0" w:line="240" w:lineRule="auto"/>
        <w:textAlignment w:val="baseline"/>
        <w:rPr>
          <w:rFonts w:ascii="Arial" w:hAnsi="Arial" w:cs="Arial"/>
          <w:color w:val="273239"/>
          <w:spacing w:val="2"/>
          <w:sz w:val="26"/>
          <w:szCs w:val="26"/>
          <w:shd w:val="clear" w:color="auto" w:fill="FFFFFF"/>
        </w:rPr>
      </w:pPr>
      <w:hyperlink r:id="rId18" w:anchor=":~:text=The%20tag%20in%20HTML,well%20as%20an%20ending%20tag." w:history="1">
        <w:r w:rsidR="00220710" w:rsidRPr="004F44E2">
          <w:rPr>
            <w:rStyle w:val="Strong"/>
            <w:rFonts w:ascii="Arial" w:hAnsi="Arial" w:cs="Arial"/>
            <w:color w:val="7030A0"/>
            <w:spacing w:val="2"/>
            <w:sz w:val="26"/>
            <w:szCs w:val="26"/>
            <w:bdr w:val="none" w:sz="0" w:space="0" w:color="auto" w:frame="1"/>
            <w:shd w:val="clear" w:color="auto" w:fill="FFFFFF"/>
          </w:rPr>
          <w:t>&lt;</w:t>
        </w:r>
        <w:proofErr w:type="gramStart"/>
        <w:r w:rsidR="00220710" w:rsidRPr="004F44E2">
          <w:rPr>
            <w:rStyle w:val="Strong"/>
            <w:rFonts w:ascii="Arial" w:hAnsi="Arial" w:cs="Arial"/>
            <w:color w:val="7030A0"/>
            <w:spacing w:val="2"/>
            <w:sz w:val="26"/>
            <w:szCs w:val="26"/>
            <w:bdr w:val="none" w:sz="0" w:space="0" w:color="auto" w:frame="1"/>
            <w:shd w:val="clear" w:color="auto" w:fill="FFFFFF"/>
          </w:rPr>
          <w:t>body</w:t>
        </w:r>
        <w:proofErr w:type="gramEnd"/>
        <w:r w:rsidR="00220710" w:rsidRPr="004F44E2">
          <w:rPr>
            <w:rStyle w:val="Strong"/>
            <w:rFonts w:ascii="Arial" w:hAnsi="Arial" w:cs="Arial"/>
            <w:color w:val="7030A0"/>
            <w:spacing w:val="2"/>
            <w:sz w:val="26"/>
            <w:szCs w:val="26"/>
            <w:bdr w:val="none" w:sz="0" w:space="0" w:color="auto" w:frame="1"/>
            <w:shd w:val="clear" w:color="auto" w:fill="FFFFFF"/>
          </w:rPr>
          <w:t>&gt;</w:t>
        </w:r>
      </w:hyperlink>
      <w:r w:rsidR="00220710" w:rsidRPr="004F44E2">
        <w:rPr>
          <w:rStyle w:val="Strong"/>
          <w:rFonts w:ascii="Arial" w:hAnsi="Arial" w:cs="Arial"/>
          <w:color w:val="7030A0"/>
          <w:spacing w:val="2"/>
          <w:sz w:val="26"/>
          <w:szCs w:val="26"/>
          <w:bdr w:val="none" w:sz="0" w:space="0" w:color="auto" w:frame="1"/>
          <w:shd w:val="clear" w:color="auto" w:fill="FFFFFF"/>
        </w:rPr>
        <w:t>:</w:t>
      </w:r>
      <w:r w:rsidR="00220710" w:rsidRPr="004F44E2">
        <w:rPr>
          <w:rFonts w:ascii="Arial" w:hAnsi="Arial" w:cs="Arial"/>
          <w:color w:val="7030A0"/>
          <w:spacing w:val="2"/>
          <w:sz w:val="26"/>
          <w:szCs w:val="26"/>
          <w:shd w:val="clear" w:color="auto" w:fill="FFFFFF"/>
        </w:rPr>
        <w:t> </w:t>
      </w:r>
      <w:r w:rsidR="00220710" w:rsidRPr="004F44E2">
        <w:rPr>
          <w:rFonts w:ascii="Arial" w:hAnsi="Arial" w:cs="Arial"/>
          <w:color w:val="273239"/>
          <w:spacing w:val="2"/>
          <w:sz w:val="26"/>
          <w:szCs w:val="26"/>
          <w:shd w:val="clear" w:color="auto" w:fill="FFFFFF"/>
        </w:rPr>
        <w:t>The body tag is used to enclose all the visible content of a webpage. In other words, the body content is what the browser will show on the front-end.</w:t>
      </w:r>
    </w:p>
    <w:p w:rsidR="00777476" w:rsidRPr="004F44E2" w:rsidRDefault="00777476" w:rsidP="00220710">
      <w:pPr>
        <w:shd w:val="clear" w:color="auto" w:fill="FFFFFF"/>
        <w:spacing w:after="0" w:line="240" w:lineRule="auto"/>
        <w:textAlignment w:val="baseline"/>
        <w:rPr>
          <w:rFonts w:ascii="Arial" w:hAnsi="Arial" w:cs="Arial"/>
          <w:color w:val="273239"/>
          <w:spacing w:val="2"/>
          <w:sz w:val="26"/>
          <w:szCs w:val="26"/>
          <w:shd w:val="clear" w:color="auto" w:fill="FFFFFF"/>
        </w:rPr>
      </w:pPr>
    </w:p>
    <w:p w:rsidR="00777476" w:rsidRPr="004F44E2" w:rsidRDefault="00777476" w:rsidP="00220710">
      <w:pPr>
        <w:shd w:val="clear" w:color="auto" w:fill="FFFFFF"/>
        <w:spacing w:after="0" w:line="240" w:lineRule="auto"/>
        <w:textAlignment w:val="baseline"/>
        <w:rPr>
          <w:rFonts w:ascii="Arial" w:hAnsi="Arial" w:cs="Arial"/>
          <w:color w:val="273239"/>
          <w:spacing w:val="2"/>
          <w:sz w:val="26"/>
          <w:szCs w:val="26"/>
          <w:shd w:val="clear" w:color="auto" w:fill="FFFFFF"/>
        </w:rPr>
      </w:pPr>
      <w:r w:rsidRPr="004F44E2">
        <w:rPr>
          <w:rFonts w:ascii="Arial" w:hAnsi="Arial" w:cs="Arial"/>
          <w:color w:val="273239"/>
          <w:spacing w:val="2"/>
          <w:sz w:val="26"/>
          <w:szCs w:val="26"/>
          <w:shd w:val="clear" w:color="auto" w:fill="FFFFFF"/>
        </w:rPr>
        <w:lastRenderedPageBreak/>
        <w:t>An HTML document can be created using any text editor. Save the text file using </w:t>
      </w:r>
      <w:r w:rsidRPr="004F44E2">
        <w:rPr>
          <w:rStyle w:val="Strong"/>
          <w:rFonts w:ascii="Arial" w:hAnsi="Arial" w:cs="Arial"/>
          <w:color w:val="273239"/>
          <w:spacing w:val="2"/>
          <w:sz w:val="26"/>
          <w:szCs w:val="26"/>
          <w:bdr w:val="none" w:sz="0" w:space="0" w:color="auto" w:frame="1"/>
          <w:shd w:val="clear" w:color="auto" w:fill="FFFFFF"/>
        </w:rPr>
        <w:t>.html</w:t>
      </w:r>
      <w:r w:rsidRPr="004F44E2">
        <w:rPr>
          <w:rFonts w:ascii="Arial" w:hAnsi="Arial" w:cs="Arial"/>
          <w:color w:val="273239"/>
          <w:spacing w:val="2"/>
          <w:sz w:val="26"/>
          <w:szCs w:val="26"/>
          <w:shd w:val="clear" w:color="auto" w:fill="FFFFFF"/>
        </w:rPr>
        <w:t> or </w:t>
      </w:r>
      <w:r w:rsidRPr="004F44E2">
        <w:rPr>
          <w:rStyle w:val="Strong"/>
          <w:rFonts w:ascii="Arial" w:hAnsi="Arial" w:cs="Arial"/>
          <w:color w:val="273239"/>
          <w:spacing w:val="2"/>
          <w:sz w:val="26"/>
          <w:szCs w:val="26"/>
          <w:bdr w:val="none" w:sz="0" w:space="0" w:color="auto" w:frame="1"/>
          <w:shd w:val="clear" w:color="auto" w:fill="FFFFFF"/>
        </w:rPr>
        <w:t>.</w:t>
      </w:r>
      <w:proofErr w:type="spellStart"/>
      <w:r w:rsidRPr="004F44E2">
        <w:rPr>
          <w:rStyle w:val="Strong"/>
          <w:rFonts w:ascii="Arial" w:hAnsi="Arial" w:cs="Arial"/>
          <w:color w:val="273239"/>
          <w:spacing w:val="2"/>
          <w:sz w:val="26"/>
          <w:szCs w:val="26"/>
          <w:bdr w:val="none" w:sz="0" w:space="0" w:color="auto" w:frame="1"/>
          <w:shd w:val="clear" w:color="auto" w:fill="FFFFFF"/>
        </w:rPr>
        <w:t>htm</w:t>
      </w:r>
      <w:proofErr w:type="spellEnd"/>
      <w:r w:rsidRPr="004F44E2">
        <w:rPr>
          <w:rFonts w:ascii="Arial" w:hAnsi="Arial" w:cs="Arial"/>
          <w:color w:val="273239"/>
          <w:spacing w:val="2"/>
          <w:sz w:val="26"/>
          <w:szCs w:val="26"/>
          <w:shd w:val="clear" w:color="auto" w:fill="FFFFFF"/>
        </w:rPr>
        <w:t>. Once saved as an HTML document, the file can be opened as a webpage in the browser.</w:t>
      </w:r>
    </w:p>
    <w:p w:rsidR="00777476" w:rsidRPr="004F44E2" w:rsidRDefault="00777476" w:rsidP="00220710">
      <w:pPr>
        <w:shd w:val="clear" w:color="auto" w:fill="FFFFFF"/>
        <w:spacing w:after="0" w:line="240" w:lineRule="auto"/>
        <w:textAlignment w:val="baseline"/>
        <w:rPr>
          <w:rFonts w:ascii="Arial" w:hAnsi="Arial" w:cs="Arial"/>
          <w:color w:val="273239"/>
          <w:spacing w:val="2"/>
          <w:sz w:val="26"/>
          <w:szCs w:val="26"/>
          <w:shd w:val="clear" w:color="auto" w:fill="FFFFFF"/>
        </w:rPr>
      </w:pPr>
    </w:p>
    <w:p w:rsidR="00777476" w:rsidRPr="004F44E2" w:rsidRDefault="00777476"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7056B5">
      <w:pPr>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lastRenderedPageBreak/>
        <w:t>HTML Attributes</w:t>
      </w: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Elements in HTML have </w:t>
      </w:r>
      <w:r w:rsidRPr="004F44E2">
        <w:rPr>
          <w:rStyle w:val="Strong"/>
          <w:rFonts w:ascii="Arial" w:hAnsi="Arial" w:cs="Arial"/>
          <w:color w:val="1B1B1B"/>
          <w:sz w:val="26"/>
          <w:szCs w:val="26"/>
          <w:shd w:val="clear" w:color="auto" w:fill="FFFFFF"/>
        </w:rPr>
        <w:t>attributes</w:t>
      </w:r>
      <w:r w:rsidRPr="004F44E2">
        <w:rPr>
          <w:rFonts w:ascii="Arial" w:hAnsi="Arial" w:cs="Arial"/>
          <w:color w:val="1B1B1B"/>
          <w:sz w:val="26"/>
          <w:szCs w:val="26"/>
          <w:shd w:val="clear" w:color="auto" w:fill="FFFFFF"/>
        </w:rPr>
        <w:t>; these are additional values that configure the elements</w:t>
      </w:r>
    </w:p>
    <w:p w:rsidR="001932C4" w:rsidRPr="004F44E2" w:rsidRDefault="001932C4" w:rsidP="00220710">
      <w:pPr>
        <w:shd w:val="clear" w:color="auto" w:fill="FFFFFF"/>
        <w:spacing w:after="0" w:line="240" w:lineRule="auto"/>
        <w:textAlignment w:val="baseline"/>
        <w:rPr>
          <w:rFonts w:ascii="Arial" w:hAnsi="Arial" w:cs="Arial"/>
          <w:color w:val="1B1B1B"/>
          <w:sz w:val="26"/>
          <w:szCs w:val="26"/>
          <w:shd w:val="clear" w:color="auto" w:fill="FFFFFF"/>
        </w:rPr>
      </w:pPr>
    </w:p>
    <w:p w:rsidR="001932C4" w:rsidRPr="004F44E2" w:rsidRDefault="001932C4" w:rsidP="00220710">
      <w:pPr>
        <w:shd w:val="clear" w:color="auto" w:fill="FFFFFF"/>
        <w:spacing w:after="0" w:line="240" w:lineRule="auto"/>
        <w:textAlignment w:val="baseline"/>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 xml:space="preserve">Reference: </w:t>
      </w:r>
      <w:hyperlink r:id="rId19" w:history="1">
        <w:r w:rsidR="00B50249" w:rsidRPr="004F44E2">
          <w:rPr>
            <w:rStyle w:val="Hyperlink"/>
            <w:rFonts w:ascii="Arial" w:hAnsi="Arial" w:cs="Arial"/>
            <w:sz w:val="26"/>
            <w:szCs w:val="26"/>
            <w:shd w:val="clear" w:color="auto" w:fill="FFFFFF"/>
          </w:rPr>
          <w:t>https://developer.mozilla.org/en-US/docs/Web/HTML/Attributes</w:t>
        </w:r>
      </w:hyperlink>
      <w:r w:rsidR="00B50249" w:rsidRPr="004F44E2">
        <w:rPr>
          <w:rFonts w:ascii="Arial" w:hAnsi="Arial" w:cs="Arial"/>
          <w:color w:val="1B1B1B"/>
          <w:sz w:val="26"/>
          <w:szCs w:val="26"/>
          <w:shd w:val="clear" w:color="auto" w:fill="FFFFFF"/>
        </w:rPr>
        <w:t xml:space="preserve"> </w:t>
      </w:r>
    </w:p>
    <w:p w:rsidR="00C80742" w:rsidRPr="004F44E2" w:rsidRDefault="00C80742" w:rsidP="00220710">
      <w:pPr>
        <w:shd w:val="clear" w:color="auto" w:fill="FFFFFF"/>
        <w:spacing w:after="0" w:line="240" w:lineRule="auto"/>
        <w:textAlignment w:val="baseline"/>
        <w:rPr>
          <w:rFonts w:ascii="Arial" w:hAnsi="Arial" w:cs="Arial"/>
          <w:color w:val="1B1B1B"/>
          <w:sz w:val="26"/>
          <w:szCs w:val="26"/>
          <w:shd w:val="clear" w:color="auto" w:fill="FFFFFF"/>
        </w:rPr>
      </w:pPr>
    </w:p>
    <w:p w:rsidR="00C80742" w:rsidRPr="004F44E2" w:rsidRDefault="00C80742" w:rsidP="00220710">
      <w:pPr>
        <w:shd w:val="clear" w:color="auto" w:fill="FFFFFF"/>
        <w:spacing w:after="0" w:line="240" w:lineRule="auto"/>
        <w:textAlignment w:val="baseline"/>
        <w:rPr>
          <w:rFonts w:ascii="Arial" w:hAnsi="Arial" w:cs="Arial"/>
          <w:b/>
          <w:color w:val="1B1B1B"/>
          <w:sz w:val="26"/>
          <w:szCs w:val="26"/>
          <w:u w:val="single"/>
          <w:shd w:val="clear" w:color="auto" w:fill="FFFFFF"/>
        </w:rPr>
      </w:pPr>
      <w:r w:rsidRPr="004F44E2">
        <w:rPr>
          <w:rFonts w:ascii="Arial" w:hAnsi="Arial" w:cs="Arial"/>
          <w:b/>
          <w:color w:val="1B1B1B"/>
          <w:sz w:val="26"/>
          <w:szCs w:val="26"/>
          <w:u w:val="single"/>
          <w:shd w:val="clear" w:color="auto" w:fill="FFFFFF"/>
        </w:rPr>
        <w:t>Syntax</w:t>
      </w:r>
    </w:p>
    <w:p w:rsidR="00C80742" w:rsidRPr="004F44E2" w:rsidRDefault="00C80742" w:rsidP="00C8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6"/>
          <w:szCs w:val="26"/>
          <w:lang w:eastAsia="en-IN"/>
        </w:rPr>
      </w:pPr>
      <w:r w:rsidRPr="004F44E2">
        <w:rPr>
          <w:rFonts w:ascii="Arial" w:eastAsia="Times New Roman" w:hAnsi="Arial" w:cs="Arial"/>
          <w:color w:val="273239"/>
          <w:spacing w:val="2"/>
          <w:sz w:val="26"/>
          <w:szCs w:val="26"/>
          <w:lang w:eastAsia="en-IN"/>
        </w:rPr>
        <w:t xml:space="preserve">&lt;element </w:t>
      </w:r>
      <w:proofErr w:type="spellStart"/>
      <w:r w:rsidRPr="004F44E2">
        <w:rPr>
          <w:rFonts w:ascii="Arial" w:eastAsia="Times New Roman" w:hAnsi="Arial" w:cs="Arial"/>
          <w:b/>
          <w:color w:val="7030A0"/>
          <w:spacing w:val="2"/>
          <w:sz w:val="26"/>
          <w:szCs w:val="26"/>
          <w:lang w:eastAsia="en-IN"/>
        </w:rPr>
        <w:t>attribute_name</w:t>
      </w:r>
      <w:proofErr w:type="spellEnd"/>
      <w:r w:rsidRPr="004F44E2">
        <w:rPr>
          <w:rFonts w:ascii="Arial" w:eastAsia="Times New Roman" w:hAnsi="Arial" w:cs="Arial"/>
          <w:b/>
          <w:color w:val="273239"/>
          <w:spacing w:val="2"/>
          <w:sz w:val="26"/>
          <w:szCs w:val="26"/>
          <w:lang w:eastAsia="en-IN"/>
        </w:rPr>
        <w:t>="</w:t>
      </w:r>
      <w:proofErr w:type="spellStart"/>
      <w:r w:rsidRPr="004F44E2">
        <w:rPr>
          <w:rFonts w:ascii="Arial" w:eastAsia="Times New Roman" w:hAnsi="Arial" w:cs="Arial"/>
          <w:b/>
          <w:color w:val="C0504D" w:themeColor="accent2"/>
          <w:spacing w:val="2"/>
          <w:sz w:val="26"/>
          <w:szCs w:val="26"/>
          <w:lang w:eastAsia="en-IN"/>
        </w:rPr>
        <w:t>attribute_value</w:t>
      </w:r>
      <w:proofErr w:type="spellEnd"/>
      <w:r w:rsidRPr="004F44E2">
        <w:rPr>
          <w:rFonts w:ascii="Arial" w:eastAsia="Times New Roman" w:hAnsi="Arial" w:cs="Arial"/>
          <w:b/>
          <w:color w:val="273239"/>
          <w:spacing w:val="2"/>
          <w:sz w:val="26"/>
          <w:szCs w:val="26"/>
          <w:lang w:eastAsia="en-IN"/>
        </w:rPr>
        <w:t>"</w:t>
      </w:r>
      <w:r w:rsidRPr="004F44E2">
        <w:rPr>
          <w:rFonts w:ascii="Arial" w:eastAsia="Times New Roman" w:hAnsi="Arial" w:cs="Arial"/>
          <w:color w:val="273239"/>
          <w:spacing w:val="2"/>
          <w:sz w:val="26"/>
          <w:szCs w:val="26"/>
          <w:lang w:eastAsia="en-IN"/>
        </w:rPr>
        <w:t>&gt;</w:t>
      </w:r>
    </w:p>
    <w:p w:rsidR="00C80742" w:rsidRPr="004F44E2" w:rsidRDefault="00DA2D52" w:rsidP="00220710">
      <w:pPr>
        <w:shd w:val="clear" w:color="auto" w:fill="FFFFFF"/>
        <w:spacing w:after="0" w:line="240" w:lineRule="auto"/>
        <w:textAlignment w:val="baseline"/>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ab/>
      </w:r>
    </w:p>
    <w:p w:rsidR="00B50249" w:rsidRPr="004F44E2" w:rsidRDefault="00B50249" w:rsidP="00220710">
      <w:pPr>
        <w:shd w:val="clear" w:color="auto" w:fill="FFFFFF"/>
        <w:spacing w:after="0" w:line="240" w:lineRule="auto"/>
        <w:textAlignment w:val="baseline"/>
        <w:rPr>
          <w:rFonts w:ascii="Arial" w:hAnsi="Arial" w:cs="Arial"/>
          <w:color w:val="1B1B1B"/>
          <w:sz w:val="26"/>
          <w:szCs w:val="26"/>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21"/>
      </w:tblGrid>
      <w:tr w:rsidR="00B50249" w:rsidRPr="004F44E2" w:rsidTr="00B50249">
        <w:trPr>
          <w:trHeight w:val="2385"/>
        </w:trPr>
        <w:tc>
          <w:tcPr>
            <w:tcW w:w="8010" w:type="dxa"/>
          </w:tcPr>
          <w:p w:rsidR="00B50249" w:rsidRPr="004F44E2" w:rsidRDefault="00B50249" w:rsidP="00B5024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F44E2">
              <w:rPr>
                <w:rFonts w:ascii="Arial" w:eastAsia="Times New Roman" w:hAnsi="Arial" w:cs="Arial"/>
                <w:noProof/>
                <w:color w:val="273239"/>
                <w:spacing w:val="2"/>
                <w:sz w:val="26"/>
                <w:szCs w:val="26"/>
                <w:lang w:eastAsia="en-IN"/>
              </w:rPr>
              <w:drawing>
                <wp:inline distT="0" distB="0" distL="0" distR="0" wp14:anchorId="572559EF" wp14:editId="4EF80F3F">
                  <wp:extent cx="5019675" cy="1409700"/>
                  <wp:effectExtent l="0" t="0" r="0" b="0"/>
                  <wp:docPr id="7" name="Picture 7" descr="C:\Users\KARTHIK\Documents\Frontend class\Syllabus covered\images\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THIK\Documents\Frontend class\Syllabus covered\images\attribu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1409700"/>
                          </a:xfrm>
                          <a:prstGeom prst="rect">
                            <a:avLst/>
                          </a:prstGeom>
                          <a:noFill/>
                          <a:ln>
                            <a:noFill/>
                          </a:ln>
                        </pic:spPr>
                      </pic:pic>
                    </a:graphicData>
                  </a:graphic>
                </wp:inline>
              </w:drawing>
            </w:r>
          </w:p>
        </w:tc>
      </w:tr>
    </w:tbl>
    <w:p w:rsidR="00B50249" w:rsidRPr="004F44E2" w:rsidRDefault="00B50249"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0249" w:rsidRPr="004F44E2" w:rsidRDefault="00B50249"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0249" w:rsidRPr="004F44E2" w:rsidRDefault="00B50249"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0249" w:rsidRPr="004F44E2" w:rsidRDefault="00B50249" w:rsidP="00220710">
      <w:pPr>
        <w:shd w:val="clear" w:color="auto" w:fill="FFFFFF"/>
        <w:spacing w:after="0" w:line="240" w:lineRule="auto"/>
        <w:textAlignment w:val="baseline"/>
        <w:rPr>
          <w:rFonts w:ascii="Arial" w:eastAsia="Times New Roman" w:hAnsi="Arial" w:cs="Arial"/>
          <w:b/>
          <w:color w:val="948A54" w:themeColor="background2" w:themeShade="80"/>
          <w:spacing w:val="2"/>
          <w:sz w:val="26"/>
          <w:szCs w:val="26"/>
          <w:u w:val="single"/>
          <w:lang w:eastAsia="en-IN"/>
        </w:rPr>
      </w:pPr>
      <w:r w:rsidRPr="004F44E2">
        <w:rPr>
          <w:rFonts w:ascii="Arial" w:eastAsia="Times New Roman" w:hAnsi="Arial" w:cs="Arial"/>
          <w:b/>
          <w:color w:val="948A54" w:themeColor="background2" w:themeShade="80"/>
          <w:spacing w:val="2"/>
          <w:sz w:val="26"/>
          <w:szCs w:val="26"/>
          <w:u w:val="single"/>
          <w:lang w:eastAsia="en-IN"/>
        </w:rPr>
        <w:t>Multiple attributes are separated a by space</w:t>
      </w:r>
    </w:p>
    <w:tbl>
      <w:tblPr>
        <w:tblW w:w="10755"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6"/>
      </w:tblGrid>
      <w:tr w:rsidR="00B50249" w:rsidRPr="004F44E2" w:rsidTr="00B50249">
        <w:trPr>
          <w:trHeight w:val="2895"/>
        </w:trPr>
        <w:tc>
          <w:tcPr>
            <w:tcW w:w="10755" w:type="dxa"/>
          </w:tcPr>
          <w:p w:rsidR="00B50249" w:rsidRPr="004F44E2" w:rsidRDefault="00B50249" w:rsidP="00B50249">
            <w:pPr>
              <w:shd w:val="clear" w:color="auto" w:fill="FFFFFF"/>
              <w:spacing w:after="0" w:line="240" w:lineRule="auto"/>
              <w:ind w:left="120"/>
              <w:textAlignment w:val="baseline"/>
              <w:rPr>
                <w:rFonts w:ascii="Arial" w:eastAsia="Times New Roman" w:hAnsi="Arial" w:cs="Arial"/>
                <w:color w:val="273239"/>
                <w:spacing w:val="2"/>
                <w:sz w:val="26"/>
                <w:szCs w:val="26"/>
                <w:lang w:eastAsia="en-IN"/>
              </w:rPr>
            </w:pPr>
            <w:r w:rsidRPr="004F44E2">
              <w:rPr>
                <w:rFonts w:ascii="Arial" w:eastAsia="Times New Roman" w:hAnsi="Arial" w:cs="Arial"/>
                <w:noProof/>
                <w:color w:val="273239"/>
                <w:spacing w:val="2"/>
                <w:sz w:val="26"/>
                <w:szCs w:val="26"/>
                <w:lang w:eastAsia="en-IN"/>
              </w:rPr>
              <w:drawing>
                <wp:inline distT="0" distB="0" distL="0" distR="0" wp14:anchorId="1D6DD388" wp14:editId="1958D49C">
                  <wp:extent cx="6645910" cy="1746869"/>
                  <wp:effectExtent l="0" t="0" r="2540" b="6350"/>
                  <wp:docPr id="8" name="Picture 8" descr="C:\Users\KARTHIK\Documents\Frontend class\Syllabus covered\images\attrib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THIK\Documents\Frontend class\Syllabus covered\images\attribu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1746869"/>
                          </a:xfrm>
                          <a:prstGeom prst="rect">
                            <a:avLst/>
                          </a:prstGeom>
                          <a:noFill/>
                          <a:ln>
                            <a:noFill/>
                          </a:ln>
                        </pic:spPr>
                      </pic:pic>
                    </a:graphicData>
                  </a:graphic>
                </wp:inline>
              </w:drawing>
            </w:r>
          </w:p>
        </w:tc>
      </w:tr>
    </w:tbl>
    <w:p w:rsidR="00B50249" w:rsidRPr="004F44E2" w:rsidRDefault="00B50249"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056B5" w:rsidRPr="004F44E2" w:rsidRDefault="007056B5" w:rsidP="0022071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20710" w:rsidRPr="004F44E2" w:rsidRDefault="00220710">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756BF7" w:rsidP="00756BF7">
      <w:pPr>
        <w:jc w:val="center"/>
        <w:rPr>
          <w:rFonts w:ascii="Arial" w:hAnsi="Arial" w:cs="Arial"/>
          <w:sz w:val="26"/>
          <w:szCs w:val="26"/>
        </w:rPr>
      </w:pPr>
      <w:r w:rsidRPr="004F44E2">
        <w:rPr>
          <w:rFonts w:ascii="Arial" w:hAnsi="Arial" w:cs="Arial"/>
          <w:b/>
          <w:color w:val="E36C0A" w:themeColor="accent6" w:themeShade="BF"/>
          <w:sz w:val="26"/>
          <w:szCs w:val="26"/>
          <w:u w:val="single"/>
        </w:rPr>
        <w:t>HTML Headings</w:t>
      </w:r>
    </w:p>
    <w:p w:rsidR="00A65FE4" w:rsidRPr="004F44E2" w:rsidRDefault="00A65FE4">
      <w:pPr>
        <w:rPr>
          <w:rFonts w:ascii="Arial" w:hAnsi="Arial" w:cs="Arial"/>
          <w:sz w:val="26"/>
          <w:szCs w:val="26"/>
        </w:rPr>
      </w:pPr>
    </w:p>
    <w:p w:rsidR="00A65FE4" w:rsidRPr="004F44E2" w:rsidRDefault="00DA2D52">
      <w:pPr>
        <w:rPr>
          <w:rFonts w:ascii="Arial" w:hAnsi="Arial" w:cs="Arial"/>
          <w:color w:val="273239"/>
          <w:spacing w:val="2"/>
          <w:sz w:val="26"/>
          <w:szCs w:val="26"/>
          <w:shd w:val="clear" w:color="auto" w:fill="FFFFFF"/>
        </w:rPr>
      </w:pPr>
      <w:r w:rsidRPr="004F44E2">
        <w:rPr>
          <w:rFonts w:ascii="Arial" w:hAnsi="Arial" w:cs="Arial"/>
          <w:color w:val="273239"/>
          <w:spacing w:val="2"/>
          <w:sz w:val="26"/>
          <w:szCs w:val="26"/>
          <w:shd w:val="clear" w:color="auto" w:fill="FFFFFF"/>
        </w:rPr>
        <w:t>An HTML heading tag is used to define the headings of a page. There are six levels of headings defined by HTML. These 6 heading elements are h1, h2, h3, h4, h5, and h6</w:t>
      </w:r>
    </w:p>
    <w:p w:rsidR="00DA2D52" w:rsidRPr="004F44E2" w:rsidRDefault="00DA2D52" w:rsidP="00DA2D52">
      <w:pPr>
        <w:pStyle w:val="ListParagraph"/>
        <w:numPr>
          <w:ilvl w:val="0"/>
          <w:numId w:val="1"/>
        </w:num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r w:rsidRPr="004F44E2">
        <w:rPr>
          <w:rFonts w:ascii="Arial" w:eastAsia="Times New Roman" w:hAnsi="Arial" w:cs="Arial"/>
          <w:b/>
          <w:bCs/>
          <w:color w:val="273239"/>
          <w:spacing w:val="2"/>
          <w:sz w:val="26"/>
          <w:szCs w:val="26"/>
          <w:bdr w:val="none" w:sz="0" w:space="0" w:color="auto" w:frame="1"/>
          <w:lang w:eastAsia="en-IN"/>
        </w:rPr>
        <w:t>&lt;h1&gt;</w:t>
      </w:r>
      <w:r w:rsidRPr="004F44E2">
        <w:rPr>
          <w:rFonts w:ascii="Arial" w:eastAsia="Times New Roman" w:hAnsi="Arial" w:cs="Arial"/>
          <w:color w:val="273239"/>
          <w:spacing w:val="2"/>
          <w:sz w:val="26"/>
          <w:szCs w:val="26"/>
          <w:lang w:eastAsia="en-IN"/>
        </w:rPr>
        <w:t xml:space="preserve"> is used for the </w:t>
      </w:r>
      <w:r w:rsidRPr="004F44E2">
        <w:rPr>
          <w:rFonts w:ascii="Arial" w:eastAsia="Times New Roman" w:hAnsi="Arial" w:cs="Arial"/>
          <w:color w:val="FF0000"/>
          <w:spacing w:val="2"/>
          <w:sz w:val="26"/>
          <w:szCs w:val="26"/>
          <w:lang w:eastAsia="en-IN"/>
        </w:rPr>
        <w:t>main heading</w:t>
      </w:r>
      <w:r w:rsidRPr="004F44E2">
        <w:rPr>
          <w:rFonts w:ascii="Arial" w:eastAsia="Times New Roman" w:hAnsi="Arial" w:cs="Arial"/>
          <w:color w:val="273239"/>
          <w:spacing w:val="2"/>
          <w:sz w:val="26"/>
          <w:szCs w:val="26"/>
          <w:lang w:eastAsia="en-IN"/>
        </w:rPr>
        <w:t>. (Biggest in size)</w:t>
      </w:r>
    </w:p>
    <w:p w:rsidR="00DA2D52" w:rsidRPr="004F44E2" w:rsidRDefault="00DA2D52" w:rsidP="00DA2D52">
      <w:pPr>
        <w:pStyle w:val="ListParagraph"/>
        <w:numPr>
          <w:ilvl w:val="0"/>
          <w:numId w:val="1"/>
        </w:num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r w:rsidRPr="004F44E2">
        <w:rPr>
          <w:rFonts w:ascii="Arial" w:eastAsia="Times New Roman" w:hAnsi="Arial" w:cs="Arial"/>
          <w:b/>
          <w:bCs/>
          <w:color w:val="273239"/>
          <w:spacing w:val="2"/>
          <w:sz w:val="26"/>
          <w:szCs w:val="26"/>
          <w:bdr w:val="none" w:sz="0" w:space="0" w:color="auto" w:frame="1"/>
          <w:lang w:eastAsia="en-IN"/>
        </w:rPr>
        <w:t>&lt;h2&gt;</w:t>
      </w:r>
      <w:r w:rsidRPr="004F44E2">
        <w:rPr>
          <w:rFonts w:ascii="Arial" w:eastAsia="Times New Roman" w:hAnsi="Arial" w:cs="Arial"/>
          <w:color w:val="273239"/>
          <w:spacing w:val="2"/>
          <w:sz w:val="26"/>
          <w:szCs w:val="26"/>
          <w:lang w:eastAsia="en-IN"/>
        </w:rPr>
        <w:t xml:space="preserve"> is used for </w:t>
      </w:r>
      <w:r w:rsidRPr="004F44E2">
        <w:rPr>
          <w:rFonts w:ascii="Arial" w:eastAsia="Times New Roman" w:hAnsi="Arial" w:cs="Arial"/>
          <w:color w:val="0070C0"/>
          <w:spacing w:val="2"/>
          <w:sz w:val="26"/>
          <w:szCs w:val="26"/>
          <w:lang w:eastAsia="en-IN"/>
        </w:rPr>
        <w:t>subheadings</w:t>
      </w:r>
      <w:r w:rsidRPr="004F44E2">
        <w:rPr>
          <w:rFonts w:ascii="Arial" w:eastAsia="Times New Roman" w:hAnsi="Arial" w:cs="Arial"/>
          <w:color w:val="273239"/>
          <w:spacing w:val="2"/>
          <w:sz w:val="26"/>
          <w:szCs w:val="26"/>
          <w:lang w:eastAsia="en-IN"/>
        </w:rPr>
        <w:t>, if there are further sections under the subheadings then the</w:t>
      </w:r>
      <w:r w:rsidRPr="004F44E2">
        <w:rPr>
          <w:rFonts w:ascii="Arial" w:eastAsia="Times New Roman" w:hAnsi="Arial" w:cs="Arial"/>
          <w:b/>
          <w:bCs/>
          <w:color w:val="273239"/>
          <w:spacing w:val="2"/>
          <w:sz w:val="26"/>
          <w:szCs w:val="26"/>
          <w:bdr w:val="none" w:sz="0" w:space="0" w:color="auto" w:frame="1"/>
          <w:lang w:eastAsia="en-IN"/>
        </w:rPr>
        <w:t> &lt;h3&gt;</w:t>
      </w:r>
      <w:r w:rsidRPr="004F44E2">
        <w:rPr>
          <w:rFonts w:ascii="Arial" w:eastAsia="Times New Roman" w:hAnsi="Arial" w:cs="Arial"/>
          <w:color w:val="273239"/>
          <w:spacing w:val="2"/>
          <w:sz w:val="26"/>
          <w:szCs w:val="26"/>
          <w:lang w:eastAsia="en-IN"/>
        </w:rPr>
        <w:t> elements are used. </w:t>
      </w:r>
    </w:p>
    <w:p w:rsidR="00DA2D52" w:rsidRPr="004F44E2" w:rsidRDefault="00DA2D52" w:rsidP="00DA2D52">
      <w:pPr>
        <w:pStyle w:val="ListParagraph"/>
        <w:numPr>
          <w:ilvl w:val="0"/>
          <w:numId w:val="1"/>
        </w:num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r w:rsidRPr="004F44E2">
        <w:rPr>
          <w:rFonts w:ascii="Arial" w:eastAsia="Times New Roman" w:hAnsi="Arial" w:cs="Arial"/>
          <w:b/>
          <w:bCs/>
          <w:color w:val="273239"/>
          <w:spacing w:val="2"/>
          <w:sz w:val="26"/>
          <w:szCs w:val="26"/>
          <w:bdr w:val="none" w:sz="0" w:space="0" w:color="auto" w:frame="1"/>
          <w:lang w:eastAsia="en-IN"/>
        </w:rPr>
        <w:t>&lt;h6&gt;</w:t>
      </w:r>
      <w:r w:rsidRPr="004F44E2">
        <w:rPr>
          <w:rFonts w:ascii="Arial" w:eastAsia="Times New Roman" w:hAnsi="Arial" w:cs="Arial"/>
          <w:color w:val="273239"/>
          <w:spacing w:val="2"/>
          <w:sz w:val="26"/>
          <w:szCs w:val="26"/>
          <w:lang w:eastAsia="en-IN"/>
        </w:rPr>
        <w:t> for the small heading (smallest one).</w:t>
      </w:r>
    </w:p>
    <w:p w:rsidR="00DA2D52" w:rsidRPr="004F44E2" w:rsidRDefault="00DA2D52" w:rsidP="00DA2D52">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DA2D52" w:rsidRPr="004F44E2" w:rsidRDefault="00DA2D52">
      <w:pPr>
        <w:rPr>
          <w:rFonts w:ascii="Arial" w:hAnsi="Arial" w:cs="Arial"/>
          <w:sz w:val="26"/>
          <w:szCs w:val="26"/>
        </w:rPr>
      </w:pPr>
    </w:p>
    <w:p w:rsidR="0063104F" w:rsidRPr="004F44E2" w:rsidRDefault="0063104F">
      <w:pPr>
        <w:rPr>
          <w:rFonts w:ascii="Arial" w:hAnsi="Arial" w:cs="Arial"/>
          <w:sz w:val="26"/>
          <w:szCs w:val="26"/>
        </w:rPr>
      </w:pPr>
    </w:p>
    <w:p w:rsidR="0063104F" w:rsidRPr="004F44E2" w:rsidRDefault="0063104F">
      <w:pPr>
        <w:rPr>
          <w:rFonts w:ascii="Arial" w:hAnsi="Arial" w:cs="Arial"/>
          <w:sz w:val="26"/>
          <w:szCs w:val="26"/>
        </w:rPr>
      </w:pPr>
    </w:p>
    <w:p w:rsidR="00583889" w:rsidRPr="004F44E2" w:rsidRDefault="00583889" w:rsidP="00583889">
      <w:pPr>
        <w:jc w:val="center"/>
        <w:rPr>
          <w:rFonts w:ascii="Arial" w:hAnsi="Arial" w:cs="Arial"/>
          <w:sz w:val="26"/>
          <w:szCs w:val="26"/>
        </w:rPr>
      </w:pPr>
      <w:r w:rsidRPr="004F44E2">
        <w:rPr>
          <w:rFonts w:ascii="Arial" w:hAnsi="Arial" w:cs="Arial"/>
          <w:b/>
          <w:color w:val="E36C0A" w:themeColor="accent6" w:themeShade="BF"/>
          <w:sz w:val="26"/>
          <w:szCs w:val="26"/>
          <w:u w:val="single"/>
        </w:rPr>
        <w:t>&lt;p&gt; Paragraph Element</w:t>
      </w:r>
    </w:p>
    <w:p w:rsidR="00A65FE4" w:rsidRPr="004F44E2" w:rsidRDefault="00A65FE4">
      <w:pPr>
        <w:rPr>
          <w:rFonts w:ascii="Arial" w:hAnsi="Arial" w:cs="Arial"/>
          <w:sz w:val="26"/>
          <w:szCs w:val="26"/>
        </w:rPr>
      </w:pPr>
    </w:p>
    <w:p w:rsidR="00583889" w:rsidRPr="004F44E2" w:rsidRDefault="00583889">
      <w:pPr>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The </w:t>
      </w:r>
      <w:r w:rsidRPr="004F44E2">
        <w:rPr>
          <w:rStyle w:val="HTMLCode"/>
          <w:rFonts w:ascii="Arial" w:eastAsiaTheme="minorHAnsi" w:hAnsi="Arial" w:cs="Arial"/>
          <w:b/>
          <w:bCs/>
          <w:color w:val="1B1B1B"/>
          <w:sz w:val="26"/>
          <w:szCs w:val="26"/>
          <w:shd w:val="clear" w:color="auto" w:fill="FFFFFF"/>
        </w:rPr>
        <w:t>&lt;p&gt;</w:t>
      </w:r>
      <w:r w:rsidRPr="004F44E2">
        <w:rPr>
          <w:rFonts w:ascii="Arial" w:hAnsi="Arial" w:cs="Arial"/>
          <w:color w:val="1B1B1B"/>
          <w:sz w:val="26"/>
          <w:szCs w:val="26"/>
          <w:shd w:val="clear" w:color="auto" w:fill="FFFFFF"/>
        </w:rPr>
        <w:t> </w:t>
      </w:r>
      <w:hyperlink r:id="rId22" w:history="1">
        <w:r w:rsidRPr="004F44E2">
          <w:rPr>
            <w:rStyle w:val="Hyperlink"/>
            <w:rFonts w:ascii="Arial" w:hAnsi="Arial" w:cs="Arial"/>
            <w:sz w:val="26"/>
            <w:szCs w:val="26"/>
            <w:shd w:val="clear" w:color="auto" w:fill="FFFFFF"/>
          </w:rPr>
          <w:t>HTML</w:t>
        </w:r>
      </w:hyperlink>
      <w:r w:rsidRPr="004F44E2">
        <w:rPr>
          <w:rFonts w:ascii="Arial" w:hAnsi="Arial" w:cs="Arial"/>
          <w:color w:val="1B1B1B"/>
          <w:sz w:val="26"/>
          <w:szCs w:val="26"/>
          <w:shd w:val="clear" w:color="auto" w:fill="FFFFFF"/>
        </w:rPr>
        <w:t> element represents a paragraph. </w:t>
      </w:r>
    </w:p>
    <w:p w:rsidR="00583889" w:rsidRPr="004F44E2" w:rsidRDefault="00583889">
      <w:pPr>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HTML paragraphs can be any structural grouping of related content, such as images or form fields.</w:t>
      </w:r>
    </w:p>
    <w:p w:rsidR="00583889" w:rsidRPr="004F44E2" w:rsidRDefault="00583889">
      <w:pPr>
        <w:rPr>
          <w:rFonts w:ascii="Arial" w:hAnsi="Arial" w:cs="Arial"/>
          <w:sz w:val="26"/>
          <w:szCs w:val="26"/>
        </w:rPr>
      </w:pPr>
      <w:r w:rsidRPr="004F44E2">
        <w:rPr>
          <w:rFonts w:ascii="Arial" w:hAnsi="Arial" w:cs="Arial"/>
          <w:color w:val="1B1B1B"/>
          <w:sz w:val="26"/>
          <w:szCs w:val="26"/>
          <w:shd w:val="clear" w:color="auto" w:fill="FFFFFF"/>
        </w:rPr>
        <w:t>Paragraphs are </w:t>
      </w:r>
      <w:hyperlink r:id="rId23" w:history="1">
        <w:r w:rsidRPr="004F44E2">
          <w:rPr>
            <w:rStyle w:val="Hyperlink"/>
            <w:rFonts w:ascii="Arial" w:hAnsi="Arial" w:cs="Arial"/>
            <w:sz w:val="26"/>
            <w:szCs w:val="26"/>
            <w:shd w:val="clear" w:color="auto" w:fill="FFFFFF"/>
          </w:rPr>
          <w:t>block-level elements</w:t>
        </w:r>
      </w:hyperlink>
      <w:r w:rsidRPr="004F44E2">
        <w:rPr>
          <w:rFonts w:ascii="Arial" w:hAnsi="Arial" w:cs="Arial"/>
          <w:color w:val="1B1B1B"/>
          <w:sz w:val="26"/>
          <w:szCs w:val="26"/>
          <w:shd w:val="clear" w:color="auto" w:fill="FFFFFF"/>
        </w:rPr>
        <w:t>, and notably will automatically close if another block-level element is parsed before the closing </w:t>
      </w:r>
      <w:r w:rsidRPr="004F44E2">
        <w:rPr>
          <w:rStyle w:val="HTMLCode"/>
          <w:rFonts w:ascii="Arial" w:eastAsiaTheme="minorHAnsi" w:hAnsi="Arial" w:cs="Arial"/>
          <w:color w:val="1B1B1B"/>
          <w:sz w:val="26"/>
          <w:szCs w:val="26"/>
        </w:rPr>
        <w:t>&lt;/p&gt;</w:t>
      </w:r>
      <w:r w:rsidRPr="004F44E2">
        <w:rPr>
          <w:rFonts w:ascii="Arial" w:hAnsi="Arial" w:cs="Arial"/>
          <w:color w:val="1B1B1B"/>
          <w:sz w:val="26"/>
          <w:szCs w:val="26"/>
          <w:shd w:val="clear" w:color="auto" w:fill="FFFFFF"/>
        </w:rPr>
        <w:t xml:space="preserve"> tag. </w:t>
      </w:r>
      <w:proofErr w:type="gramStart"/>
      <w:r w:rsidRPr="004F44E2">
        <w:rPr>
          <w:rFonts w:ascii="Arial" w:hAnsi="Arial" w:cs="Arial"/>
          <w:color w:val="1B1B1B"/>
          <w:sz w:val="26"/>
          <w:szCs w:val="26"/>
          <w:shd w:val="clear" w:color="auto" w:fill="FFFFFF"/>
        </w:rPr>
        <w:t>See "Tag omission" below.</w:t>
      </w:r>
      <w:proofErr w:type="gramEnd"/>
    </w:p>
    <w:p w:rsidR="0063104F" w:rsidRPr="004F44E2" w:rsidRDefault="0063104F">
      <w:pPr>
        <w:rPr>
          <w:rFonts w:ascii="Arial" w:hAnsi="Arial" w:cs="Arial"/>
          <w:color w:val="948A54" w:themeColor="background2" w:themeShade="80"/>
          <w:sz w:val="26"/>
          <w:szCs w:val="26"/>
        </w:rPr>
      </w:pPr>
      <w:proofErr w:type="spellStart"/>
      <w:r w:rsidRPr="004F44E2">
        <w:rPr>
          <w:rFonts w:ascii="Arial" w:hAnsi="Arial" w:cs="Arial"/>
          <w:b/>
          <w:color w:val="A6A6A6" w:themeColor="background1" w:themeShade="A6"/>
          <w:sz w:val="26"/>
          <w:szCs w:val="26"/>
          <w:u w:val="single"/>
        </w:rPr>
        <w:t>Eg</w:t>
      </w:r>
      <w:proofErr w:type="spellEnd"/>
      <w:proofErr w:type="gramStart"/>
      <w:r w:rsidRPr="004F44E2">
        <w:rPr>
          <w:rFonts w:ascii="Arial" w:hAnsi="Arial" w:cs="Arial"/>
          <w:b/>
          <w:color w:val="A6A6A6" w:themeColor="background1" w:themeShade="A6"/>
          <w:sz w:val="26"/>
          <w:szCs w:val="26"/>
          <w:u w:val="single"/>
        </w:rPr>
        <w:t>:</w:t>
      </w:r>
      <w:proofErr w:type="gramEnd"/>
      <w:r w:rsidRPr="004F44E2">
        <w:rPr>
          <w:rFonts w:ascii="Arial" w:hAnsi="Arial" w:cs="Arial"/>
          <w:b/>
          <w:sz w:val="26"/>
          <w:szCs w:val="26"/>
          <w:u w:val="single"/>
        </w:rPr>
        <w:br/>
      </w:r>
      <w:r w:rsidRPr="004F44E2">
        <w:rPr>
          <w:rFonts w:ascii="Arial" w:hAnsi="Arial" w:cs="Arial"/>
          <w:b/>
          <w:color w:val="4A442A" w:themeColor="background2" w:themeShade="40"/>
          <w:sz w:val="26"/>
          <w:szCs w:val="26"/>
        </w:rPr>
        <w:t>&lt;p&gt;</w:t>
      </w:r>
      <w:r w:rsidRPr="004F44E2">
        <w:rPr>
          <w:rFonts w:ascii="Arial" w:hAnsi="Arial" w:cs="Arial"/>
          <w:color w:val="948A54" w:themeColor="background2" w:themeShade="80"/>
          <w:sz w:val="26"/>
          <w:szCs w:val="26"/>
        </w:rPr>
        <w:t>Separating paragraphs with blank lines is easiest for readers to scan, but they can also be separated by indenting their first lines. This is often used to take up less space, such as to save paper in print</w:t>
      </w:r>
      <w:proofErr w:type="gramStart"/>
      <w:r w:rsidRPr="004F44E2">
        <w:rPr>
          <w:rFonts w:ascii="Arial" w:hAnsi="Arial" w:cs="Arial"/>
          <w:b/>
          <w:color w:val="948A54" w:themeColor="background2" w:themeShade="80"/>
          <w:sz w:val="26"/>
          <w:szCs w:val="26"/>
        </w:rPr>
        <w:t>.</w:t>
      </w:r>
      <w:r w:rsidRPr="004F44E2">
        <w:rPr>
          <w:rFonts w:ascii="Arial" w:hAnsi="Arial" w:cs="Arial"/>
          <w:b/>
          <w:color w:val="4A442A" w:themeColor="background2" w:themeShade="40"/>
          <w:sz w:val="26"/>
          <w:szCs w:val="26"/>
        </w:rPr>
        <w:t>&lt;</w:t>
      </w:r>
      <w:proofErr w:type="gramEnd"/>
      <w:r w:rsidRPr="004F44E2">
        <w:rPr>
          <w:rFonts w:ascii="Arial" w:hAnsi="Arial" w:cs="Arial"/>
          <w:b/>
          <w:color w:val="4A442A" w:themeColor="background2" w:themeShade="40"/>
          <w:sz w:val="26"/>
          <w:szCs w:val="26"/>
        </w:rPr>
        <w:t>/p&gt;</w:t>
      </w:r>
    </w:p>
    <w:p w:rsidR="0063104F" w:rsidRPr="004F44E2" w:rsidRDefault="0063104F">
      <w:pPr>
        <w:rPr>
          <w:rFonts w:ascii="Arial" w:hAnsi="Arial" w:cs="Arial"/>
          <w:color w:val="4A442A" w:themeColor="background2" w:themeShade="40"/>
          <w:sz w:val="26"/>
          <w:szCs w:val="26"/>
        </w:rPr>
      </w:pPr>
      <w:r w:rsidRPr="004F44E2">
        <w:rPr>
          <w:rFonts w:ascii="Arial" w:hAnsi="Arial" w:cs="Arial"/>
          <w:b/>
          <w:color w:val="948A54" w:themeColor="background2" w:themeShade="80"/>
          <w:sz w:val="26"/>
          <w:szCs w:val="26"/>
        </w:rPr>
        <w:t xml:space="preserve"> </w:t>
      </w:r>
      <w:r w:rsidRPr="004F44E2">
        <w:rPr>
          <w:rFonts w:ascii="Arial" w:hAnsi="Arial" w:cs="Arial"/>
          <w:b/>
          <w:color w:val="4A442A" w:themeColor="background2" w:themeShade="40"/>
          <w:sz w:val="26"/>
          <w:szCs w:val="26"/>
        </w:rPr>
        <w:t>&lt;p&gt;</w:t>
      </w:r>
      <w:r w:rsidRPr="004F44E2">
        <w:rPr>
          <w:rFonts w:ascii="Arial" w:hAnsi="Arial" w:cs="Arial"/>
          <w:color w:val="948A54" w:themeColor="background2" w:themeShade="80"/>
          <w:sz w:val="26"/>
          <w:szCs w:val="26"/>
        </w:rPr>
        <w:t>Writing that is intended to be edited, such as school papers and rough drafts, uses both blank lines and indentation for separation. In finished works, combining both is considered redundant and amateurish</w:t>
      </w:r>
      <w:proofErr w:type="gramStart"/>
      <w:r w:rsidRPr="004F44E2">
        <w:rPr>
          <w:rFonts w:ascii="Arial" w:hAnsi="Arial" w:cs="Arial"/>
          <w:b/>
          <w:color w:val="4A442A" w:themeColor="background2" w:themeShade="40"/>
          <w:sz w:val="26"/>
          <w:szCs w:val="26"/>
        </w:rPr>
        <w:t>.&lt;</w:t>
      </w:r>
      <w:proofErr w:type="gramEnd"/>
      <w:r w:rsidRPr="004F44E2">
        <w:rPr>
          <w:rFonts w:ascii="Arial" w:hAnsi="Arial" w:cs="Arial"/>
          <w:b/>
          <w:color w:val="4A442A" w:themeColor="background2" w:themeShade="40"/>
          <w:sz w:val="26"/>
          <w:szCs w:val="26"/>
        </w:rPr>
        <w:t>/p&gt;</w:t>
      </w:r>
    </w:p>
    <w:p w:rsidR="00A65FE4" w:rsidRPr="004F44E2" w:rsidRDefault="0063104F">
      <w:pPr>
        <w:rPr>
          <w:rFonts w:ascii="Arial" w:hAnsi="Arial" w:cs="Arial"/>
          <w:color w:val="948A54" w:themeColor="background2" w:themeShade="80"/>
          <w:sz w:val="26"/>
          <w:szCs w:val="26"/>
        </w:rPr>
      </w:pPr>
      <w:r w:rsidRPr="004F44E2">
        <w:rPr>
          <w:rFonts w:ascii="Arial" w:hAnsi="Arial" w:cs="Arial"/>
          <w:b/>
          <w:color w:val="4A442A" w:themeColor="background2" w:themeShade="40"/>
          <w:sz w:val="26"/>
          <w:szCs w:val="26"/>
        </w:rPr>
        <w:t>&lt;p&gt;</w:t>
      </w:r>
      <w:r w:rsidRPr="004F44E2">
        <w:rPr>
          <w:rFonts w:ascii="Arial" w:hAnsi="Arial" w:cs="Arial"/>
          <w:color w:val="948A54" w:themeColor="background2" w:themeShade="80"/>
          <w:sz w:val="26"/>
          <w:szCs w:val="26"/>
        </w:rPr>
        <w:t xml:space="preserve">How hard to read? See for yourself: &lt;button data-toggle-text="Oh no! Switch back!"&gt;Use </w:t>
      </w:r>
      <w:proofErr w:type="spellStart"/>
      <w:r w:rsidRPr="004F44E2">
        <w:rPr>
          <w:rFonts w:ascii="Arial" w:hAnsi="Arial" w:cs="Arial"/>
          <w:color w:val="948A54" w:themeColor="background2" w:themeShade="80"/>
          <w:sz w:val="26"/>
          <w:szCs w:val="26"/>
        </w:rPr>
        <w:t>pilcrow</w:t>
      </w:r>
      <w:proofErr w:type="spellEnd"/>
      <w:r w:rsidRPr="004F44E2">
        <w:rPr>
          <w:rFonts w:ascii="Arial" w:hAnsi="Arial" w:cs="Arial"/>
          <w:color w:val="948A54" w:themeColor="background2" w:themeShade="80"/>
          <w:sz w:val="26"/>
          <w:szCs w:val="26"/>
        </w:rPr>
        <w:t xml:space="preserve"> for paragraphs&lt;/button&gt; </w:t>
      </w:r>
      <w:r w:rsidRPr="004F44E2">
        <w:rPr>
          <w:rFonts w:ascii="Arial" w:hAnsi="Arial" w:cs="Arial"/>
          <w:b/>
          <w:color w:val="4A442A" w:themeColor="background2" w:themeShade="40"/>
          <w:sz w:val="26"/>
          <w:szCs w:val="26"/>
        </w:rPr>
        <w:t>&lt;/p&gt;</w:t>
      </w: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A65FE4" w:rsidRPr="004F44E2" w:rsidRDefault="00A65FE4">
      <w:pPr>
        <w:rPr>
          <w:rFonts w:ascii="Arial" w:hAnsi="Arial" w:cs="Arial"/>
          <w:sz w:val="26"/>
          <w:szCs w:val="26"/>
        </w:rPr>
      </w:pPr>
    </w:p>
    <w:p w:rsidR="00D21010" w:rsidRPr="004F44E2" w:rsidRDefault="00D21010" w:rsidP="00D21010">
      <w:pPr>
        <w:jc w:val="center"/>
        <w:rPr>
          <w:rFonts w:ascii="Arial" w:hAnsi="Arial" w:cs="Arial"/>
          <w:sz w:val="26"/>
          <w:szCs w:val="26"/>
        </w:rPr>
      </w:pPr>
      <w:r w:rsidRPr="004F44E2">
        <w:rPr>
          <w:rFonts w:ascii="Arial" w:hAnsi="Arial" w:cs="Arial"/>
          <w:b/>
          <w:color w:val="E36C0A" w:themeColor="accent6" w:themeShade="BF"/>
          <w:sz w:val="26"/>
          <w:szCs w:val="26"/>
          <w:u w:val="single"/>
        </w:rPr>
        <w:lastRenderedPageBreak/>
        <w:t xml:space="preserve">HTML </w:t>
      </w:r>
      <w:proofErr w:type="spellStart"/>
      <w:r w:rsidRPr="004F44E2">
        <w:rPr>
          <w:rFonts w:ascii="Arial" w:hAnsi="Arial" w:cs="Arial"/>
          <w:b/>
          <w:color w:val="E36C0A" w:themeColor="accent6" w:themeShade="BF"/>
          <w:sz w:val="26"/>
          <w:szCs w:val="26"/>
          <w:u w:val="single"/>
        </w:rPr>
        <w:t>Formating</w:t>
      </w:r>
      <w:proofErr w:type="spellEnd"/>
    </w:p>
    <w:p w:rsidR="00A65FE4" w:rsidRPr="004F44E2" w:rsidRDefault="00A65FE4">
      <w:pPr>
        <w:rPr>
          <w:rFonts w:ascii="Arial" w:hAnsi="Arial" w:cs="Arial"/>
          <w:sz w:val="26"/>
          <w:szCs w:val="26"/>
        </w:rPr>
      </w:pPr>
    </w:p>
    <w:p w:rsidR="00D21010" w:rsidRPr="004F44E2" w:rsidRDefault="00D21010">
      <w:pPr>
        <w:rPr>
          <w:rFonts w:ascii="Arial" w:hAnsi="Arial" w:cs="Arial"/>
          <w:sz w:val="26"/>
          <w:szCs w:val="26"/>
        </w:rPr>
      </w:pPr>
      <w:r w:rsidRPr="004F44E2">
        <w:rPr>
          <w:rFonts w:ascii="Arial" w:hAnsi="Arial" w:cs="Arial"/>
          <w:sz w:val="26"/>
          <w:szCs w:val="26"/>
        </w:rPr>
        <w:t xml:space="preserve">Reference: </w:t>
      </w:r>
      <w:hyperlink r:id="rId24" w:history="1">
        <w:r w:rsidRPr="004F44E2">
          <w:rPr>
            <w:rStyle w:val="Hyperlink"/>
            <w:rFonts w:ascii="Arial" w:hAnsi="Arial" w:cs="Arial"/>
            <w:sz w:val="26"/>
            <w:szCs w:val="26"/>
          </w:rPr>
          <w:t>https://www.w3schools.com/html/html_formatting.asp</w:t>
        </w:r>
      </w:hyperlink>
      <w:r w:rsidRPr="004F44E2">
        <w:rPr>
          <w:rFonts w:ascii="Arial" w:hAnsi="Arial" w:cs="Arial"/>
          <w:sz w:val="26"/>
          <w:szCs w:val="26"/>
        </w:rPr>
        <w:t xml:space="preserve"> </w:t>
      </w:r>
    </w:p>
    <w:tbl>
      <w:tblPr>
        <w:tblStyle w:val="TableGrid"/>
        <w:tblW w:w="0" w:type="auto"/>
        <w:tblLook w:val="04A0" w:firstRow="1" w:lastRow="0" w:firstColumn="1" w:lastColumn="0" w:noHBand="0" w:noVBand="1"/>
      </w:tblPr>
      <w:tblGrid>
        <w:gridCol w:w="6204"/>
        <w:gridCol w:w="4478"/>
      </w:tblGrid>
      <w:tr w:rsidR="00D21010" w:rsidRPr="004F44E2" w:rsidTr="00310F9A">
        <w:tc>
          <w:tcPr>
            <w:tcW w:w="10682" w:type="dxa"/>
            <w:gridSpan w:val="2"/>
          </w:tcPr>
          <w:p w:rsidR="00D21010" w:rsidRPr="004F44E2" w:rsidRDefault="00D21010" w:rsidP="00D21010">
            <w:pPr>
              <w:pStyle w:val="NormalWeb"/>
              <w:spacing w:before="240" w:beforeAutospacing="0" w:after="240" w:afterAutospacing="0"/>
              <w:rPr>
                <w:rFonts w:ascii="Arial" w:hAnsi="Arial" w:cs="Arial"/>
                <w:b/>
                <w:bCs/>
                <w:color w:val="000000"/>
                <w:sz w:val="26"/>
                <w:szCs w:val="26"/>
              </w:rPr>
            </w:pPr>
            <w:r w:rsidRPr="004F44E2">
              <w:rPr>
                <w:rFonts w:ascii="Arial" w:hAnsi="Arial" w:cs="Arial"/>
                <w:color w:val="000000"/>
                <w:sz w:val="26"/>
                <w:szCs w:val="26"/>
                <w:shd w:val="clear" w:color="auto" w:fill="FFFFFF"/>
              </w:rPr>
              <w:t>The HTML </w:t>
            </w:r>
            <w:r w:rsidRPr="004F44E2">
              <w:rPr>
                <w:rStyle w:val="HTMLCode"/>
                <w:rFonts w:ascii="Arial" w:hAnsi="Arial" w:cs="Arial"/>
                <w:color w:val="DC143C"/>
                <w:sz w:val="26"/>
                <w:szCs w:val="26"/>
              </w:rPr>
              <w:t>&lt;b&gt;</w:t>
            </w:r>
            <w:r w:rsidRPr="004F44E2">
              <w:rPr>
                <w:rFonts w:ascii="Arial" w:hAnsi="Arial" w:cs="Arial"/>
                <w:color w:val="000000"/>
                <w:sz w:val="26"/>
                <w:szCs w:val="26"/>
                <w:shd w:val="clear" w:color="auto" w:fill="FFFFFF"/>
              </w:rPr>
              <w:t> element defines bold text, without any extra importance.</w:t>
            </w:r>
          </w:p>
        </w:tc>
      </w:tr>
      <w:tr w:rsidR="00D21010" w:rsidRPr="004F44E2" w:rsidTr="00D21010">
        <w:tc>
          <w:tcPr>
            <w:tcW w:w="6204" w:type="dxa"/>
          </w:tcPr>
          <w:p w:rsidR="00D21010" w:rsidRPr="004F44E2" w:rsidRDefault="00D21010" w:rsidP="00D21010">
            <w:pPr>
              <w:spacing w:before="240" w:after="240"/>
              <w:rPr>
                <w:rFonts w:ascii="Arial" w:hAnsi="Arial" w:cs="Arial"/>
                <w:sz w:val="26"/>
                <w:szCs w:val="26"/>
              </w:rPr>
            </w:pPr>
            <w:r w:rsidRPr="004F44E2">
              <w:rPr>
                <w:rFonts w:ascii="Arial" w:hAnsi="Arial" w:cs="Arial"/>
                <w:sz w:val="26"/>
                <w:szCs w:val="26"/>
              </w:rPr>
              <w:t>&lt;p&gt;&lt;b&gt;This text is bold&lt;/b&gt;&lt;/p&gt;</w:t>
            </w:r>
          </w:p>
        </w:tc>
        <w:tc>
          <w:tcPr>
            <w:tcW w:w="4478" w:type="dxa"/>
          </w:tcPr>
          <w:p w:rsidR="00D21010" w:rsidRPr="004F44E2" w:rsidRDefault="00D21010" w:rsidP="00D21010">
            <w:pPr>
              <w:pStyle w:val="NormalWeb"/>
              <w:spacing w:before="240" w:beforeAutospacing="0" w:after="240" w:afterAutospacing="0"/>
              <w:rPr>
                <w:rFonts w:ascii="Arial" w:hAnsi="Arial" w:cs="Arial"/>
                <w:color w:val="000000"/>
                <w:sz w:val="26"/>
                <w:szCs w:val="26"/>
              </w:rPr>
            </w:pPr>
            <w:r w:rsidRPr="004F44E2">
              <w:rPr>
                <w:rFonts w:ascii="Arial" w:hAnsi="Arial" w:cs="Arial"/>
                <w:b/>
                <w:bCs/>
                <w:color w:val="000000"/>
                <w:sz w:val="26"/>
                <w:szCs w:val="26"/>
              </w:rPr>
              <w:t>This text is bold</w:t>
            </w:r>
          </w:p>
        </w:tc>
      </w:tr>
      <w:tr w:rsidR="00D21010" w:rsidRPr="004F44E2" w:rsidTr="00310F9A">
        <w:tc>
          <w:tcPr>
            <w:tcW w:w="10682" w:type="dxa"/>
            <w:gridSpan w:val="2"/>
          </w:tcPr>
          <w:p w:rsidR="00D21010" w:rsidRPr="004F44E2" w:rsidRDefault="00D21010" w:rsidP="00D21010">
            <w:pPr>
              <w:pStyle w:val="NormalWeb"/>
              <w:spacing w:before="240" w:beforeAutospacing="0" w:after="240" w:afterAutospacing="0"/>
              <w:rPr>
                <w:rFonts w:ascii="Arial" w:hAnsi="Arial" w:cs="Arial"/>
                <w:i/>
                <w:iCs/>
                <w:color w:val="000000"/>
                <w:sz w:val="26"/>
                <w:szCs w:val="26"/>
              </w:rPr>
            </w:pPr>
            <w:r w:rsidRPr="004F44E2">
              <w:rPr>
                <w:rFonts w:ascii="Arial" w:hAnsi="Arial" w:cs="Arial"/>
                <w:color w:val="000000"/>
                <w:sz w:val="26"/>
                <w:szCs w:val="26"/>
                <w:shd w:val="clear" w:color="auto" w:fill="FFFFFF"/>
              </w:rPr>
              <w:t>The HTML </w:t>
            </w:r>
            <w:r w:rsidRPr="004F44E2">
              <w:rPr>
                <w:rStyle w:val="HTMLCode"/>
                <w:rFonts w:ascii="Arial" w:hAnsi="Arial" w:cs="Arial"/>
                <w:color w:val="DC143C"/>
                <w:sz w:val="26"/>
                <w:szCs w:val="26"/>
              </w:rPr>
              <w:t>&lt;strong&gt;</w:t>
            </w:r>
            <w:r w:rsidRPr="004F44E2">
              <w:rPr>
                <w:rFonts w:ascii="Arial" w:hAnsi="Arial" w:cs="Arial"/>
                <w:color w:val="000000"/>
                <w:sz w:val="26"/>
                <w:szCs w:val="26"/>
                <w:shd w:val="clear" w:color="auto" w:fill="FFFFFF"/>
              </w:rPr>
              <w:t> element defines text with strong importance. The content inside is typically displayed in bold.</w:t>
            </w:r>
          </w:p>
        </w:tc>
      </w:tr>
      <w:tr w:rsidR="00D21010" w:rsidRPr="004F44E2" w:rsidTr="00D21010">
        <w:tc>
          <w:tcPr>
            <w:tcW w:w="6204" w:type="dxa"/>
          </w:tcPr>
          <w:p w:rsidR="00D21010" w:rsidRPr="004F44E2" w:rsidRDefault="00D21010" w:rsidP="00D21010">
            <w:pPr>
              <w:spacing w:before="240" w:after="240"/>
              <w:rPr>
                <w:rFonts w:ascii="Arial" w:hAnsi="Arial" w:cs="Arial"/>
                <w:sz w:val="26"/>
                <w:szCs w:val="26"/>
              </w:rPr>
            </w:pPr>
            <w:r w:rsidRPr="004F44E2">
              <w:rPr>
                <w:rFonts w:ascii="Arial" w:hAnsi="Arial" w:cs="Arial"/>
                <w:sz w:val="26"/>
                <w:szCs w:val="26"/>
              </w:rPr>
              <w:t>&lt;p&gt;&lt;strong&gt;This text is important!&lt;/strong&gt;&lt;/p&gt;</w:t>
            </w:r>
          </w:p>
        </w:tc>
        <w:tc>
          <w:tcPr>
            <w:tcW w:w="4478" w:type="dxa"/>
          </w:tcPr>
          <w:p w:rsidR="00D21010" w:rsidRPr="004F44E2" w:rsidRDefault="00D21010" w:rsidP="00D21010">
            <w:pPr>
              <w:pStyle w:val="NormalWeb"/>
              <w:spacing w:before="240" w:beforeAutospacing="0" w:after="240" w:afterAutospacing="0"/>
              <w:rPr>
                <w:rFonts w:ascii="Arial" w:hAnsi="Arial" w:cs="Arial"/>
                <w:i/>
                <w:iCs/>
                <w:color w:val="000000"/>
                <w:sz w:val="26"/>
                <w:szCs w:val="26"/>
              </w:rPr>
            </w:pPr>
            <w:r w:rsidRPr="004F44E2">
              <w:rPr>
                <w:rStyle w:val="Strong"/>
                <w:rFonts w:ascii="Arial" w:hAnsi="Arial" w:cs="Arial"/>
                <w:color w:val="000000"/>
                <w:sz w:val="26"/>
                <w:szCs w:val="26"/>
              </w:rPr>
              <w:t>This text is important!</w:t>
            </w:r>
          </w:p>
        </w:tc>
      </w:tr>
      <w:tr w:rsidR="004813D3" w:rsidRPr="004F44E2" w:rsidTr="00310F9A">
        <w:tc>
          <w:tcPr>
            <w:tcW w:w="10682" w:type="dxa"/>
            <w:gridSpan w:val="2"/>
          </w:tcPr>
          <w:p w:rsidR="004813D3" w:rsidRPr="004F44E2" w:rsidRDefault="004813D3" w:rsidP="004813D3">
            <w:pPr>
              <w:pStyle w:val="NormalWeb"/>
              <w:shd w:val="clear" w:color="auto" w:fill="FFFFFF"/>
              <w:spacing w:before="288" w:beforeAutospacing="0" w:after="288" w:afterAutospacing="0"/>
              <w:rPr>
                <w:rFonts w:ascii="Arial" w:hAnsi="Arial" w:cs="Arial"/>
                <w:color w:val="000000"/>
                <w:sz w:val="26"/>
                <w:szCs w:val="26"/>
              </w:rPr>
            </w:pPr>
            <w:r w:rsidRPr="004F44E2">
              <w:rPr>
                <w:rFonts w:ascii="Arial" w:hAnsi="Arial" w:cs="Arial"/>
                <w:color w:val="000000"/>
                <w:sz w:val="26"/>
                <w:szCs w:val="26"/>
              </w:rPr>
              <w:t>The HTML </w:t>
            </w:r>
            <w:r w:rsidRPr="004F44E2">
              <w:rPr>
                <w:rStyle w:val="HTMLCode"/>
                <w:rFonts w:ascii="Arial" w:hAnsi="Arial" w:cs="Arial"/>
                <w:color w:val="DC143C"/>
                <w:sz w:val="26"/>
                <w:szCs w:val="26"/>
              </w:rPr>
              <w:t>&lt;i&gt;</w:t>
            </w:r>
            <w:r w:rsidRPr="004F44E2">
              <w:rPr>
                <w:rFonts w:ascii="Arial" w:hAnsi="Arial" w:cs="Arial"/>
                <w:color w:val="000000"/>
                <w:sz w:val="26"/>
                <w:szCs w:val="26"/>
              </w:rPr>
              <w:t> element defines a part of text in an alternate voice or mood. The content inside is typically displayed in italic.</w:t>
            </w:r>
          </w:p>
          <w:p w:rsidR="004813D3" w:rsidRPr="004F44E2" w:rsidRDefault="004813D3" w:rsidP="004813D3">
            <w:pPr>
              <w:pStyle w:val="NormalWeb"/>
              <w:shd w:val="clear" w:color="auto" w:fill="FFFFFF"/>
              <w:spacing w:before="288" w:beforeAutospacing="0" w:after="288" w:afterAutospacing="0"/>
              <w:rPr>
                <w:rFonts w:ascii="Arial" w:hAnsi="Arial" w:cs="Arial"/>
                <w:color w:val="000000"/>
                <w:sz w:val="26"/>
                <w:szCs w:val="26"/>
              </w:rPr>
            </w:pPr>
            <w:r w:rsidRPr="004F44E2">
              <w:rPr>
                <w:rStyle w:val="Strong"/>
                <w:rFonts w:ascii="Arial" w:hAnsi="Arial" w:cs="Arial"/>
                <w:color w:val="000000"/>
                <w:sz w:val="26"/>
                <w:szCs w:val="26"/>
              </w:rPr>
              <w:t>Tip:</w:t>
            </w:r>
            <w:r w:rsidRPr="004F44E2">
              <w:rPr>
                <w:rFonts w:ascii="Arial" w:hAnsi="Arial" w:cs="Arial"/>
                <w:color w:val="000000"/>
                <w:sz w:val="26"/>
                <w:szCs w:val="26"/>
              </w:rPr>
              <w:t> The </w:t>
            </w:r>
            <w:r w:rsidRPr="004F44E2">
              <w:rPr>
                <w:rStyle w:val="HTMLCode"/>
                <w:rFonts w:ascii="Arial" w:hAnsi="Arial" w:cs="Arial"/>
                <w:color w:val="DC143C"/>
                <w:sz w:val="26"/>
                <w:szCs w:val="26"/>
              </w:rPr>
              <w:t>&lt;i&gt;</w:t>
            </w:r>
            <w:r w:rsidRPr="004F44E2">
              <w:rPr>
                <w:rFonts w:ascii="Arial" w:hAnsi="Arial" w:cs="Arial"/>
                <w:color w:val="000000"/>
                <w:sz w:val="26"/>
                <w:szCs w:val="26"/>
              </w:rPr>
              <w:t> tag is often used to indicate a technical term, a phrase from another language, a thought, a ship name, etc.</w:t>
            </w:r>
          </w:p>
        </w:tc>
      </w:tr>
      <w:tr w:rsidR="00D21010" w:rsidRPr="004F44E2" w:rsidTr="00D21010">
        <w:tc>
          <w:tcPr>
            <w:tcW w:w="6204" w:type="dxa"/>
          </w:tcPr>
          <w:p w:rsidR="00D21010" w:rsidRPr="004F44E2" w:rsidRDefault="00D21010" w:rsidP="00D21010">
            <w:pPr>
              <w:spacing w:before="240" w:after="240"/>
              <w:rPr>
                <w:rFonts w:ascii="Arial" w:hAnsi="Arial" w:cs="Arial"/>
                <w:sz w:val="26"/>
                <w:szCs w:val="26"/>
              </w:rPr>
            </w:pPr>
            <w:r w:rsidRPr="004F44E2">
              <w:rPr>
                <w:rFonts w:ascii="Arial" w:hAnsi="Arial" w:cs="Arial"/>
                <w:sz w:val="26"/>
                <w:szCs w:val="26"/>
              </w:rPr>
              <w:t>&lt;p&gt;&lt;i&gt;This text is italic&lt;/i&gt;&lt;/p&gt;</w:t>
            </w:r>
          </w:p>
        </w:tc>
        <w:tc>
          <w:tcPr>
            <w:tcW w:w="4478" w:type="dxa"/>
          </w:tcPr>
          <w:p w:rsidR="00D21010" w:rsidRPr="004F44E2" w:rsidRDefault="00D21010" w:rsidP="00D21010">
            <w:pPr>
              <w:pStyle w:val="NormalWeb"/>
              <w:spacing w:before="240" w:beforeAutospacing="0" w:after="240" w:afterAutospacing="0"/>
              <w:rPr>
                <w:rFonts w:ascii="Arial" w:hAnsi="Arial" w:cs="Arial"/>
                <w:color w:val="000000"/>
                <w:sz w:val="26"/>
                <w:szCs w:val="26"/>
              </w:rPr>
            </w:pPr>
            <w:r w:rsidRPr="004F44E2">
              <w:rPr>
                <w:rFonts w:ascii="Arial" w:hAnsi="Arial" w:cs="Arial"/>
                <w:i/>
                <w:iCs/>
                <w:color w:val="000000"/>
                <w:sz w:val="26"/>
                <w:szCs w:val="26"/>
              </w:rPr>
              <w:t>This text is italic</w:t>
            </w:r>
          </w:p>
        </w:tc>
      </w:tr>
      <w:tr w:rsidR="004813D3" w:rsidRPr="004F44E2" w:rsidTr="00310F9A">
        <w:tc>
          <w:tcPr>
            <w:tcW w:w="10682" w:type="dxa"/>
            <w:gridSpan w:val="2"/>
          </w:tcPr>
          <w:p w:rsidR="004813D3" w:rsidRPr="004F44E2" w:rsidRDefault="004813D3" w:rsidP="004813D3">
            <w:pPr>
              <w:pStyle w:val="NormalWeb"/>
              <w:shd w:val="clear" w:color="auto" w:fill="FFFFFF"/>
              <w:spacing w:before="288" w:beforeAutospacing="0" w:after="288" w:afterAutospacing="0"/>
              <w:rPr>
                <w:rFonts w:ascii="Arial" w:hAnsi="Arial" w:cs="Arial"/>
                <w:color w:val="000000"/>
                <w:sz w:val="26"/>
                <w:szCs w:val="26"/>
              </w:rPr>
            </w:pPr>
            <w:r w:rsidRPr="004F44E2">
              <w:rPr>
                <w:rFonts w:ascii="Arial" w:hAnsi="Arial" w:cs="Arial"/>
                <w:color w:val="000000"/>
                <w:sz w:val="26"/>
                <w:szCs w:val="26"/>
              </w:rPr>
              <w:t>The HTML </w:t>
            </w:r>
            <w:r w:rsidRPr="004F44E2">
              <w:rPr>
                <w:rStyle w:val="HTMLCode"/>
                <w:rFonts w:ascii="Arial" w:hAnsi="Arial" w:cs="Arial"/>
                <w:color w:val="DC143C"/>
                <w:sz w:val="26"/>
                <w:szCs w:val="26"/>
              </w:rPr>
              <w:t>&lt;</w:t>
            </w:r>
            <w:proofErr w:type="spellStart"/>
            <w:r w:rsidRPr="004F44E2">
              <w:rPr>
                <w:rStyle w:val="HTMLCode"/>
                <w:rFonts w:ascii="Arial" w:hAnsi="Arial" w:cs="Arial"/>
                <w:color w:val="DC143C"/>
                <w:sz w:val="26"/>
                <w:szCs w:val="26"/>
              </w:rPr>
              <w:t>em</w:t>
            </w:r>
            <w:proofErr w:type="spellEnd"/>
            <w:r w:rsidRPr="004F44E2">
              <w:rPr>
                <w:rStyle w:val="HTMLCode"/>
                <w:rFonts w:ascii="Arial" w:hAnsi="Arial" w:cs="Arial"/>
                <w:color w:val="DC143C"/>
                <w:sz w:val="26"/>
                <w:szCs w:val="26"/>
              </w:rPr>
              <w:t>&gt;</w:t>
            </w:r>
            <w:r w:rsidRPr="004F44E2">
              <w:rPr>
                <w:rFonts w:ascii="Arial" w:hAnsi="Arial" w:cs="Arial"/>
                <w:color w:val="000000"/>
                <w:sz w:val="26"/>
                <w:szCs w:val="26"/>
              </w:rPr>
              <w:t> element defines emphasized text. The content inside is typically displayed in italic.</w:t>
            </w:r>
          </w:p>
          <w:p w:rsidR="004813D3" w:rsidRPr="004F44E2" w:rsidRDefault="004813D3" w:rsidP="004813D3">
            <w:pPr>
              <w:pStyle w:val="NormalWeb"/>
              <w:shd w:val="clear" w:color="auto" w:fill="FFFFFF"/>
              <w:spacing w:before="288" w:beforeAutospacing="0" w:after="288" w:afterAutospacing="0"/>
              <w:rPr>
                <w:rFonts w:ascii="Arial" w:hAnsi="Arial" w:cs="Arial"/>
                <w:color w:val="000000"/>
                <w:sz w:val="26"/>
                <w:szCs w:val="26"/>
              </w:rPr>
            </w:pPr>
            <w:r w:rsidRPr="004F44E2">
              <w:rPr>
                <w:rStyle w:val="Strong"/>
                <w:rFonts w:ascii="Arial" w:hAnsi="Arial" w:cs="Arial"/>
                <w:color w:val="000000"/>
                <w:sz w:val="26"/>
                <w:szCs w:val="26"/>
              </w:rPr>
              <w:t>Tip:</w:t>
            </w:r>
            <w:r w:rsidRPr="004F44E2">
              <w:rPr>
                <w:rFonts w:ascii="Arial" w:hAnsi="Arial" w:cs="Arial"/>
                <w:color w:val="000000"/>
                <w:sz w:val="26"/>
                <w:szCs w:val="26"/>
              </w:rPr>
              <w:t> A screen reader will pronounce the words in </w:t>
            </w:r>
            <w:r w:rsidRPr="004F44E2">
              <w:rPr>
                <w:rStyle w:val="HTMLCode"/>
                <w:rFonts w:ascii="Arial" w:hAnsi="Arial" w:cs="Arial"/>
                <w:color w:val="DC143C"/>
                <w:sz w:val="26"/>
                <w:szCs w:val="26"/>
              </w:rPr>
              <w:t>&lt;</w:t>
            </w:r>
            <w:proofErr w:type="spellStart"/>
            <w:r w:rsidRPr="004F44E2">
              <w:rPr>
                <w:rStyle w:val="HTMLCode"/>
                <w:rFonts w:ascii="Arial" w:hAnsi="Arial" w:cs="Arial"/>
                <w:color w:val="DC143C"/>
                <w:sz w:val="26"/>
                <w:szCs w:val="26"/>
              </w:rPr>
              <w:t>em</w:t>
            </w:r>
            <w:proofErr w:type="spellEnd"/>
            <w:r w:rsidRPr="004F44E2">
              <w:rPr>
                <w:rStyle w:val="HTMLCode"/>
                <w:rFonts w:ascii="Arial" w:hAnsi="Arial" w:cs="Arial"/>
                <w:color w:val="DC143C"/>
                <w:sz w:val="26"/>
                <w:szCs w:val="26"/>
              </w:rPr>
              <w:t>&gt;</w:t>
            </w:r>
            <w:r w:rsidRPr="004F44E2">
              <w:rPr>
                <w:rFonts w:ascii="Arial" w:hAnsi="Arial" w:cs="Arial"/>
                <w:color w:val="000000"/>
                <w:sz w:val="26"/>
                <w:szCs w:val="26"/>
              </w:rPr>
              <w:t> with an emphasis, using verbal stress.</w:t>
            </w:r>
          </w:p>
        </w:tc>
      </w:tr>
      <w:tr w:rsidR="004813D3" w:rsidRPr="004F44E2" w:rsidTr="00D21010">
        <w:tc>
          <w:tcPr>
            <w:tcW w:w="6204" w:type="dxa"/>
          </w:tcPr>
          <w:p w:rsidR="004813D3" w:rsidRPr="004F44E2" w:rsidRDefault="004813D3" w:rsidP="00D21010">
            <w:pPr>
              <w:spacing w:before="240" w:after="240"/>
              <w:rPr>
                <w:rFonts w:ascii="Arial" w:hAnsi="Arial" w:cs="Arial"/>
                <w:sz w:val="26"/>
                <w:szCs w:val="26"/>
              </w:rPr>
            </w:pPr>
            <w:r w:rsidRPr="004F44E2">
              <w:rPr>
                <w:rFonts w:ascii="Arial" w:hAnsi="Arial" w:cs="Arial"/>
                <w:sz w:val="26"/>
                <w:szCs w:val="26"/>
              </w:rPr>
              <w:t>&lt;p&gt;&lt;</w:t>
            </w:r>
            <w:proofErr w:type="spellStart"/>
            <w:r w:rsidRPr="004F44E2">
              <w:rPr>
                <w:rFonts w:ascii="Arial" w:hAnsi="Arial" w:cs="Arial"/>
                <w:sz w:val="26"/>
                <w:szCs w:val="26"/>
              </w:rPr>
              <w:t>em</w:t>
            </w:r>
            <w:proofErr w:type="spellEnd"/>
            <w:r w:rsidRPr="004F44E2">
              <w:rPr>
                <w:rFonts w:ascii="Arial" w:hAnsi="Arial" w:cs="Arial"/>
                <w:sz w:val="26"/>
                <w:szCs w:val="26"/>
              </w:rPr>
              <w:t>&gt;This text is emphasized.&lt;/</w:t>
            </w:r>
            <w:proofErr w:type="spellStart"/>
            <w:r w:rsidRPr="004F44E2">
              <w:rPr>
                <w:rFonts w:ascii="Arial" w:hAnsi="Arial" w:cs="Arial"/>
                <w:sz w:val="26"/>
                <w:szCs w:val="26"/>
              </w:rPr>
              <w:t>em</w:t>
            </w:r>
            <w:proofErr w:type="spellEnd"/>
            <w:r w:rsidRPr="004F44E2">
              <w:rPr>
                <w:rFonts w:ascii="Arial" w:hAnsi="Arial" w:cs="Arial"/>
                <w:sz w:val="26"/>
                <w:szCs w:val="26"/>
              </w:rPr>
              <w:t>&gt;&lt;/p&gt;</w:t>
            </w:r>
          </w:p>
        </w:tc>
        <w:tc>
          <w:tcPr>
            <w:tcW w:w="4478" w:type="dxa"/>
          </w:tcPr>
          <w:p w:rsidR="004813D3" w:rsidRPr="004F44E2" w:rsidRDefault="004813D3" w:rsidP="00D21010">
            <w:pPr>
              <w:pStyle w:val="NormalWeb"/>
              <w:spacing w:before="240" w:beforeAutospacing="0" w:after="240" w:afterAutospacing="0"/>
              <w:rPr>
                <w:rFonts w:ascii="Arial" w:hAnsi="Arial" w:cs="Arial"/>
                <w:color w:val="000000"/>
                <w:sz w:val="26"/>
                <w:szCs w:val="26"/>
              </w:rPr>
            </w:pPr>
            <w:r w:rsidRPr="004F44E2">
              <w:rPr>
                <w:rStyle w:val="Emphasis"/>
                <w:rFonts w:ascii="Arial" w:hAnsi="Arial" w:cs="Arial"/>
                <w:color w:val="000000"/>
                <w:sz w:val="26"/>
                <w:szCs w:val="26"/>
              </w:rPr>
              <w:t>This text is emphasized.</w:t>
            </w:r>
          </w:p>
        </w:tc>
      </w:tr>
      <w:tr w:rsidR="00D21010" w:rsidRPr="004F44E2" w:rsidTr="00D21010">
        <w:tc>
          <w:tcPr>
            <w:tcW w:w="6204" w:type="dxa"/>
          </w:tcPr>
          <w:p w:rsidR="00D21010" w:rsidRPr="004F44E2" w:rsidRDefault="00D21010" w:rsidP="00D21010">
            <w:pPr>
              <w:spacing w:before="240" w:after="240"/>
              <w:rPr>
                <w:rFonts w:ascii="Arial" w:hAnsi="Arial" w:cs="Arial"/>
                <w:sz w:val="26"/>
                <w:szCs w:val="26"/>
              </w:rPr>
            </w:pPr>
            <w:r w:rsidRPr="004F44E2">
              <w:rPr>
                <w:rFonts w:ascii="Arial" w:hAnsi="Arial" w:cs="Arial"/>
                <w:sz w:val="26"/>
                <w:szCs w:val="26"/>
              </w:rPr>
              <w:t>&lt;p&gt;This is&lt;sub&gt; subscript&lt;/sub&gt; and &lt;sup&gt;superscript&lt;/sup&gt;&lt;/p&gt;</w:t>
            </w:r>
          </w:p>
        </w:tc>
        <w:tc>
          <w:tcPr>
            <w:tcW w:w="4478" w:type="dxa"/>
          </w:tcPr>
          <w:p w:rsidR="00D21010" w:rsidRPr="004F44E2" w:rsidRDefault="00D21010" w:rsidP="00D21010">
            <w:pPr>
              <w:pStyle w:val="NormalWeb"/>
              <w:spacing w:before="240" w:beforeAutospacing="0" w:after="240" w:afterAutospacing="0"/>
              <w:rPr>
                <w:rFonts w:ascii="Arial" w:hAnsi="Arial" w:cs="Arial"/>
                <w:color w:val="000000"/>
                <w:sz w:val="26"/>
                <w:szCs w:val="26"/>
              </w:rPr>
            </w:pPr>
            <w:r w:rsidRPr="004F44E2">
              <w:rPr>
                <w:rFonts w:ascii="Arial" w:hAnsi="Arial" w:cs="Arial"/>
                <w:color w:val="000000"/>
                <w:sz w:val="26"/>
                <w:szCs w:val="26"/>
              </w:rPr>
              <w:t>This is</w:t>
            </w:r>
            <w:r w:rsidRPr="004F44E2">
              <w:rPr>
                <w:rFonts w:ascii="Arial" w:hAnsi="Arial" w:cs="Arial"/>
                <w:color w:val="000000"/>
                <w:sz w:val="26"/>
                <w:szCs w:val="26"/>
                <w:vertAlign w:val="subscript"/>
              </w:rPr>
              <w:t> subscript</w:t>
            </w:r>
            <w:r w:rsidRPr="004F44E2">
              <w:rPr>
                <w:rFonts w:ascii="Arial" w:hAnsi="Arial" w:cs="Arial"/>
                <w:color w:val="000000"/>
                <w:sz w:val="26"/>
                <w:szCs w:val="26"/>
              </w:rPr>
              <w:t> and </w:t>
            </w:r>
            <w:proofErr w:type="spellStart"/>
            <w:r w:rsidRPr="004F44E2">
              <w:rPr>
                <w:rFonts w:ascii="Arial" w:hAnsi="Arial" w:cs="Arial"/>
                <w:color w:val="000000"/>
                <w:sz w:val="26"/>
                <w:szCs w:val="26"/>
                <w:vertAlign w:val="superscript"/>
              </w:rPr>
              <w:t>superscrip</w:t>
            </w:r>
            <w:proofErr w:type="spellEnd"/>
          </w:p>
        </w:tc>
      </w:tr>
      <w:tr w:rsidR="00C43D8D" w:rsidRPr="004F44E2" w:rsidTr="00310F9A">
        <w:tc>
          <w:tcPr>
            <w:tcW w:w="10682" w:type="dxa"/>
            <w:gridSpan w:val="2"/>
          </w:tcPr>
          <w:p w:rsidR="00C43D8D" w:rsidRPr="004F44E2" w:rsidRDefault="00C43D8D" w:rsidP="003F49F9">
            <w:pPr>
              <w:spacing w:before="240" w:after="240"/>
              <w:rPr>
                <w:rFonts w:ascii="Arial" w:hAnsi="Arial" w:cs="Arial"/>
                <w:sz w:val="26"/>
                <w:szCs w:val="26"/>
              </w:rPr>
            </w:pPr>
            <w:r w:rsidRPr="004F44E2">
              <w:rPr>
                <w:rFonts w:ascii="Arial" w:hAnsi="Arial" w:cs="Arial"/>
                <w:color w:val="000000"/>
                <w:sz w:val="26"/>
                <w:szCs w:val="26"/>
                <w:shd w:val="clear" w:color="auto" w:fill="FFFFFF"/>
              </w:rPr>
              <w:t>The HTML </w:t>
            </w:r>
            <w:r w:rsidRPr="004F44E2">
              <w:rPr>
                <w:rStyle w:val="HTMLCode"/>
                <w:rFonts w:ascii="Arial" w:eastAsiaTheme="minorHAnsi" w:hAnsi="Arial" w:cs="Arial"/>
                <w:color w:val="DC143C"/>
                <w:sz w:val="26"/>
                <w:szCs w:val="26"/>
              </w:rPr>
              <w:t>&lt;small&gt;</w:t>
            </w:r>
            <w:r w:rsidRPr="004F44E2">
              <w:rPr>
                <w:rFonts w:ascii="Arial" w:hAnsi="Arial" w:cs="Arial"/>
                <w:color w:val="000000"/>
                <w:sz w:val="26"/>
                <w:szCs w:val="26"/>
                <w:shd w:val="clear" w:color="auto" w:fill="FFFFFF"/>
              </w:rPr>
              <w:t> element defines smaller text:</w:t>
            </w:r>
          </w:p>
        </w:tc>
      </w:tr>
      <w:tr w:rsidR="00D21010" w:rsidRPr="004F44E2" w:rsidTr="00D21010">
        <w:tc>
          <w:tcPr>
            <w:tcW w:w="6204" w:type="dxa"/>
          </w:tcPr>
          <w:p w:rsidR="00C43D8D" w:rsidRPr="004F44E2" w:rsidRDefault="00C43D8D" w:rsidP="003F49F9">
            <w:pPr>
              <w:spacing w:before="240"/>
              <w:rPr>
                <w:rFonts w:ascii="Arial" w:hAnsi="Arial" w:cs="Arial"/>
                <w:sz w:val="26"/>
                <w:szCs w:val="26"/>
              </w:rPr>
            </w:pPr>
            <w:r w:rsidRPr="004F44E2">
              <w:rPr>
                <w:rFonts w:ascii="Arial" w:hAnsi="Arial" w:cs="Arial"/>
                <w:sz w:val="26"/>
                <w:szCs w:val="26"/>
              </w:rPr>
              <w:t>&lt;p&gt;This is some normal text.&lt;/p&gt;</w:t>
            </w:r>
          </w:p>
          <w:p w:rsidR="00D21010" w:rsidRPr="004F44E2" w:rsidRDefault="00C43D8D" w:rsidP="003F49F9">
            <w:pPr>
              <w:spacing w:before="240"/>
              <w:rPr>
                <w:rFonts w:ascii="Arial" w:hAnsi="Arial" w:cs="Arial"/>
                <w:sz w:val="26"/>
                <w:szCs w:val="26"/>
              </w:rPr>
            </w:pPr>
            <w:r w:rsidRPr="004F44E2">
              <w:rPr>
                <w:rFonts w:ascii="Arial" w:hAnsi="Arial" w:cs="Arial"/>
                <w:sz w:val="26"/>
                <w:szCs w:val="26"/>
              </w:rPr>
              <w:t>&lt;p&gt;&lt;small&gt;This is some smaller text.&lt;/small&gt;&lt;/p&gt;</w:t>
            </w:r>
          </w:p>
        </w:tc>
        <w:tc>
          <w:tcPr>
            <w:tcW w:w="4478" w:type="dxa"/>
          </w:tcPr>
          <w:p w:rsidR="00C43D8D" w:rsidRPr="004F44E2" w:rsidRDefault="00C43D8D" w:rsidP="003F49F9">
            <w:pPr>
              <w:pStyle w:val="NormalWeb"/>
              <w:spacing w:before="240" w:beforeAutospacing="0" w:after="240" w:afterAutospacing="0"/>
              <w:rPr>
                <w:rFonts w:ascii="Arial" w:hAnsi="Arial" w:cs="Arial"/>
                <w:color w:val="000000"/>
                <w:sz w:val="26"/>
                <w:szCs w:val="26"/>
              </w:rPr>
            </w:pPr>
            <w:r w:rsidRPr="004F44E2">
              <w:rPr>
                <w:rFonts w:ascii="Arial" w:hAnsi="Arial" w:cs="Arial"/>
                <w:color w:val="000000"/>
                <w:sz w:val="26"/>
                <w:szCs w:val="26"/>
              </w:rPr>
              <w:t>This is some normal text.</w:t>
            </w:r>
          </w:p>
          <w:p w:rsidR="00D21010" w:rsidRPr="004F44E2" w:rsidRDefault="00C43D8D" w:rsidP="003F49F9">
            <w:pPr>
              <w:pStyle w:val="NormalWeb"/>
              <w:spacing w:before="240" w:beforeAutospacing="0" w:after="240" w:afterAutospacing="0"/>
              <w:rPr>
                <w:rFonts w:ascii="Arial" w:hAnsi="Arial" w:cs="Arial"/>
                <w:color w:val="000000"/>
                <w:sz w:val="26"/>
                <w:szCs w:val="26"/>
              </w:rPr>
            </w:pPr>
            <w:r w:rsidRPr="004F44E2">
              <w:rPr>
                <w:rFonts w:ascii="Arial" w:hAnsi="Arial" w:cs="Arial"/>
                <w:color w:val="000000"/>
                <w:sz w:val="26"/>
                <w:szCs w:val="26"/>
              </w:rPr>
              <w:t>This is some smaller text.</w:t>
            </w:r>
          </w:p>
        </w:tc>
      </w:tr>
      <w:tr w:rsidR="00C43D8D" w:rsidRPr="004F44E2" w:rsidTr="00310F9A">
        <w:tc>
          <w:tcPr>
            <w:tcW w:w="10682" w:type="dxa"/>
            <w:gridSpan w:val="2"/>
          </w:tcPr>
          <w:p w:rsidR="00C43D8D" w:rsidRPr="004F44E2" w:rsidRDefault="00C43D8D" w:rsidP="003F49F9">
            <w:pPr>
              <w:spacing w:before="240" w:after="240"/>
              <w:rPr>
                <w:rFonts w:ascii="Arial" w:hAnsi="Arial" w:cs="Arial"/>
                <w:sz w:val="26"/>
                <w:szCs w:val="26"/>
              </w:rPr>
            </w:pPr>
            <w:r w:rsidRPr="004F44E2">
              <w:rPr>
                <w:rFonts w:ascii="Arial" w:hAnsi="Arial" w:cs="Arial"/>
                <w:color w:val="000000"/>
                <w:sz w:val="26"/>
                <w:szCs w:val="26"/>
                <w:shd w:val="clear" w:color="auto" w:fill="FFFFFF"/>
              </w:rPr>
              <w:t>The HTML </w:t>
            </w:r>
            <w:r w:rsidRPr="004F44E2">
              <w:rPr>
                <w:rStyle w:val="HTMLCode"/>
                <w:rFonts w:ascii="Arial" w:eastAsiaTheme="minorHAnsi" w:hAnsi="Arial" w:cs="Arial"/>
                <w:color w:val="DC143C"/>
                <w:sz w:val="26"/>
                <w:szCs w:val="26"/>
              </w:rPr>
              <w:t>&lt;mark&gt;</w:t>
            </w:r>
            <w:r w:rsidRPr="004F44E2">
              <w:rPr>
                <w:rFonts w:ascii="Arial" w:hAnsi="Arial" w:cs="Arial"/>
                <w:color w:val="000000"/>
                <w:sz w:val="26"/>
                <w:szCs w:val="26"/>
                <w:shd w:val="clear" w:color="auto" w:fill="FFFFFF"/>
              </w:rPr>
              <w:t> element defines text that should be marked or highlighted:</w:t>
            </w:r>
          </w:p>
        </w:tc>
      </w:tr>
      <w:tr w:rsidR="00D21010" w:rsidRPr="004F44E2" w:rsidTr="00D21010">
        <w:tc>
          <w:tcPr>
            <w:tcW w:w="6204" w:type="dxa"/>
          </w:tcPr>
          <w:p w:rsidR="00D21010" w:rsidRPr="004F44E2" w:rsidRDefault="00C43D8D" w:rsidP="003F49F9">
            <w:pPr>
              <w:spacing w:before="240"/>
              <w:rPr>
                <w:rFonts w:ascii="Arial" w:hAnsi="Arial" w:cs="Arial"/>
                <w:sz w:val="26"/>
                <w:szCs w:val="26"/>
              </w:rPr>
            </w:pPr>
            <w:r w:rsidRPr="004F44E2">
              <w:rPr>
                <w:rFonts w:ascii="Arial" w:hAnsi="Arial" w:cs="Arial"/>
                <w:sz w:val="26"/>
                <w:szCs w:val="26"/>
              </w:rPr>
              <w:lastRenderedPageBreak/>
              <w:t>&lt;p&gt;Do not forget to buy &lt;mark&gt;milk&lt;/mark&gt; today.&lt;/p&gt;</w:t>
            </w:r>
          </w:p>
        </w:tc>
        <w:tc>
          <w:tcPr>
            <w:tcW w:w="4478" w:type="dxa"/>
          </w:tcPr>
          <w:p w:rsidR="00D21010" w:rsidRPr="004F44E2" w:rsidRDefault="00C43D8D" w:rsidP="003F49F9">
            <w:pPr>
              <w:spacing w:before="240" w:after="240"/>
              <w:rPr>
                <w:rFonts w:ascii="Arial" w:hAnsi="Arial" w:cs="Arial"/>
                <w:sz w:val="26"/>
                <w:szCs w:val="26"/>
              </w:rPr>
            </w:pPr>
            <w:r w:rsidRPr="004F44E2">
              <w:rPr>
                <w:rFonts w:ascii="Arial" w:hAnsi="Arial" w:cs="Arial"/>
                <w:color w:val="000000"/>
                <w:sz w:val="26"/>
                <w:szCs w:val="26"/>
              </w:rPr>
              <w:t>Do not forget to buy </w:t>
            </w:r>
            <w:r w:rsidRPr="004F44E2">
              <w:rPr>
                <w:rFonts w:ascii="Arial" w:hAnsi="Arial" w:cs="Arial"/>
                <w:sz w:val="26"/>
                <w:szCs w:val="26"/>
                <w:highlight w:val="yellow"/>
              </w:rPr>
              <w:t>milk</w:t>
            </w:r>
            <w:r w:rsidRPr="004F44E2">
              <w:rPr>
                <w:rFonts w:ascii="Arial" w:hAnsi="Arial" w:cs="Arial"/>
                <w:color w:val="000000"/>
                <w:sz w:val="26"/>
                <w:szCs w:val="26"/>
              </w:rPr>
              <w:t> today.</w:t>
            </w:r>
          </w:p>
        </w:tc>
      </w:tr>
      <w:tr w:rsidR="00C43D8D" w:rsidRPr="004F44E2" w:rsidTr="00310F9A">
        <w:tc>
          <w:tcPr>
            <w:tcW w:w="10682" w:type="dxa"/>
            <w:gridSpan w:val="2"/>
          </w:tcPr>
          <w:p w:rsidR="00C43D8D" w:rsidRPr="004F44E2" w:rsidRDefault="00C43D8D" w:rsidP="003F49F9">
            <w:pPr>
              <w:pStyle w:val="NormalWeb"/>
              <w:shd w:val="clear" w:color="auto" w:fill="FFFFFF"/>
              <w:spacing w:before="240" w:beforeAutospacing="0" w:after="240" w:afterAutospacing="0"/>
              <w:rPr>
                <w:rFonts w:ascii="Arial" w:hAnsi="Arial" w:cs="Arial"/>
                <w:color w:val="000000"/>
                <w:sz w:val="26"/>
                <w:szCs w:val="26"/>
              </w:rPr>
            </w:pPr>
            <w:r w:rsidRPr="004F44E2">
              <w:rPr>
                <w:rFonts w:ascii="Arial" w:hAnsi="Arial" w:cs="Arial"/>
                <w:color w:val="000000"/>
                <w:sz w:val="26"/>
                <w:szCs w:val="26"/>
              </w:rPr>
              <w:t>The HTML </w:t>
            </w:r>
            <w:r w:rsidRPr="004F44E2">
              <w:rPr>
                <w:rStyle w:val="HTMLCode"/>
                <w:rFonts w:ascii="Arial" w:hAnsi="Arial" w:cs="Arial"/>
                <w:color w:val="DC143C"/>
                <w:sz w:val="26"/>
                <w:szCs w:val="26"/>
              </w:rPr>
              <w:t>&lt;del&gt;</w:t>
            </w:r>
            <w:r w:rsidRPr="004F44E2">
              <w:rPr>
                <w:rFonts w:ascii="Arial" w:hAnsi="Arial" w:cs="Arial"/>
                <w:color w:val="000000"/>
                <w:sz w:val="26"/>
                <w:szCs w:val="26"/>
              </w:rPr>
              <w:t> element defines text that has been deleted from a document. Browsers will usually strike a line through deleted text:</w:t>
            </w:r>
          </w:p>
        </w:tc>
      </w:tr>
      <w:tr w:rsidR="00C43D8D" w:rsidRPr="004F44E2" w:rsidTr="00D21010">
        <w:tc>
          <w:tcPr>
            <w:tcW w:w="6204" w:type="dxa"/>
          </w:tcPr>
          <w:p w:rsidR="00C43D8D" w:rsidRPr="004F44E2" w:rsidRDefault="00C43D8D" w:rsidP="003F49F9">
            <w:pPr>
              <w:spacing w:before="240"/>
              <w:rPr>
                <w:rFonts w:ascii="Arial" w:hAnsi="Arial" w:cs="Arial"/>
                <w:sz w:val="26"/>
                <w:szCs w:val="26"/>
              </w:rPr>
            </w:pPr>
            <w:r w:rsidRPr="004F44E2">
              <w:rPr>
                <w:rFonts w:ascii="Arial" w:hAnsi="Arial" w:cs="Arial"/>
                <w:sz w:val="26"/>
                <w:szCs w:val="26"/>
              </w:rPr>
              <w:t xml:space="preserve">&lt;p&gt;My </w:t>
            </w:r>
            <w:proofErr w:type="spellStart"/>
            <w:r w:rsidRPr="004F44E2">
              <w:rPr>
                <w:rFonts w:ascii="Arial" w:hAnsi="Arial" w:cs="Arial"/>
                <w:sz w:val="26"/>
                <w:szCs w:val="26"/>
              </w:rPr>
              <w:t>favorite</w:t>
            </w:r>
            <w:proofErr w:type="spellEnd"/>
            <w:r w:rsidRPr="004F44E2">
              <w:rPr>
                <w:rFonts w:ascii="Arial" w:hAnsi="Arial" w:cs="Arial"/>
                <w:sz w:val="26"/>
                <w:szCs w:val="26"/>
              </w:rPr>
              <w:t xml:space="preserve"> </w:t>
            </w:r>
            <w:proofErr w:type="spellStart"/>
            <w:r w:rsidRPr="004F44E2">
              <w:rPr>
                <w:rFonts w:ascii="Arial" w:hAnsi="Arial" w:cs="Arial"/>
                <w:sz w:val="26"/>
                <w:szCs w:val="26"/>
              </w:rPr>
              <w:t>color</w:t>
            </w:r>
            <w:proofErr w:type="spellEnd"/>
            <w:r w:rsidRPr="004F44E2">
              <w:rPr>
                <w:rFonts w:ascii="Arial" w:hAnsi="Arial" w:cs="Arial"/>
                <w:sz w:val="26"/>
                <w:szCs w:val="26"/>
              </w:rPr>
              <w:t xml:space="preserve"> is &lt;del&gt;blue&lt;/del&gt; red.&lt;/p&gt;</w:t>
            </w:r>
          </w:p>
        </w:tc>
        <w:tc>
          <w:tcPr>
            <w:tcW w:w="4478" w:type="dxa"/>
          </w:tcPr>
          <w:p w:rsidR="00C43D8D" w:rsidRPr="004F44E2" w:rsidRDefault="00C43D8D" w:rsidP="003F49F9">
            <w:pPr>
              <w:spacing w:before="240" w:after="240"/>
              <w:rPr>
                <w:rFonts w:ascii="Arial" w:hAnsi="Arial" w:cs="Arial"/>
                <w:sz w:val="26"/>
                <w:szCs w:val="26"/>
              </w:rPr>
            </w:pPr>
            <w:r w:rsidRPr="004F44E2">
              <w:rPr>
                <w:rFonts w:ascii="Arial" w:hAnsi="Arial" w:cs="Arial"/>
                <w:color w:val="000000"/>
                <w:sz w:val="26"/>
                <w:szCs w:val="26"/>
              </w:rPr>
              <w:t xml:space="preserve">My </w:t>
            </w:r>
            <w:proofErr w:type="spellStart"/>
            <w:r w:rsidRPr="004F44E2">
              <w:rPr>
                <w:rFonts w:ascii="Arial" w:hAnsi="Arial" w:cs="Arial"/>
                <w:color w:val="000000"/>
                <w:sz w:val="26"/>
                <w:szCs w:val="26"/>
              </w:rPr>
              <w:t>favorite</w:t>
            </w:r>
            <w:proofErr w:type="spellEnd"/>
            <w:r w:rsidRPr="004F44E2">
              <w:rPr>
                <w:rFonts w:ascii="Arial" w:hAnsi="Arial" w:cs="Arial"/>
                <w:color w:val="000000"/>
                <w:sz w:val="26"/>
                <w:szCs w:val="26"/>
              </w:rPr>
              <w:t xml:space="preserve"> </w:t>
            </w:r>
            <w:proofErr w:type="spellStart"/>
            <w:r w:rsidRPr="004F44E2">
              <w:rPr>
                <w:rFonts w:ascii="Arial" w:hAnsi="Arial" w:cs="Arial"/>
                <w:color w:val="000000"/>
                <w:sz w:val="26"/>
                <w:szCs w:val="26"/>
              </w:rPr>
              <w:t>color</w:t>
            </w:r>
            <w:proofErr w:type="spellEnd"/>
            <w:r w:rsidRPr="004F44E2">
              <w:rPr>
                <w:rFonts w:ascii="Arial" w:hAnsi="Arial" w:cs="Arial"/>
                <w:color w:val="000000"/>
                <w:sz w:val="26"/>
                <w:szCs w:val="26"/>
              </w:rPr>
              <w:t xml:space="preserve"> is </w:t>
            </w:r>
            <w:del w:id="0" w:author="Unknown">
              <w:r w:rsidRPr="004F44E2">
                <w:rPr>
                  <w:rFonts w:ascii="Arial" w:hAnsi="Arial" w:cs="Arial"/>
                  <w:color w:val="000000"/>
                  <w:sz w:val="26"/>
                  <w:szCs w:val="26"/>
                </w:rPr>
                <w:delText>blue</w:delText>
              </w:r>
            </w:del>
            <w:r w:rsidRPr="004F44E2">
              <w:rPr>
                <w:rFonts w:ascii="Arial" w:hAnsi="Arial" w:cs="Arial"/>
                <w:color w:val="000000"/>
                <w:sz w:val="26"/>
                <w:szCs w:val="26"/>
              </w:rPr>
              <w:t> red.</w:t>
            </w:r>
          </w:p>
        </w:tc>
      </w:tr>
      <w:tr w:rsidR="003371FB" w:rsidRPr="004F44E2" w:rsidTr="00310F9A">
        <w:tc>
          <w:tcPr>
            <w:tcW w:w="10682" w:type="dxa"/>
            <w:gridSpan w:val="2"/>
          </w:tcPr>
          <w:p w:rsidR="003371FB" w:rsidRPr="004F44E2" w:rsidRDefault="003F49F9" w:rsidP="003F49F9">
            <w:pPr>
              <w:spacing w:before="240" w:after="240"/>
              <w:rPr>
                <w:rFonts w:ascii="Arial" w:hAnsi="Arial" w:cs="Arial"/>
                <w:sz w:val="26"/>
                <w:szCs w:val="26"/>
              </w:rPr>
            </w:pPr>
            <w:r w:rsidRPr="004F44E2">
              <w:rPr>
                <w:rFonts w:ascii="Arial" w:hAnsi="Arial" w:cs="Arial"/>
                <w:color w:val="000000"/>
                <w:sz w:val="26"/>
                <w:szCs w:val="26"/>
                <w:shd w:val="clear" w:color="auto" w:fill="FFFFFF"/>
              </w:rPr>
              <w:t>The HTML </w:t>
            </w:r>
            <w:r w:rsidRPr="004F44E2">
              <w:rPr>
                <w:rStyle w:val="HTMLCode"/>
                <w:rFonts w:ascii="Arial" w:eastAsiaTheme="minorHAnsi" w:hAnsi="Arial" w:cs="Arial"/>
                <w:color w:val="DC143C"/>
                <w:sz w:val="26"/>
                <w:szCs w:val="26"/>
              </w:rPr>
              <w:t>&lt;ins&gt;</w:t>
            </w:r>
            <w:r w:rsidRPr="004F44E2">
              <w:rPr>
                <w:rFonts w:ascii="Arial" w:hAnsi="Arial" w:cs="Arial"/>
                <w:color w:val="000000"/>
                <w:sz w:val="26"/>
                <w:szCs w:val="26"/>
                <w:shd w:val="clear" w:color="auto" w:fill="FFFFFF"/>
              </w:rPr>
              <w:t> element defines a text that has been inserted into a document. Browsers will usually underline inserted text:</w:t>
            </w:r>
          </w:p>
        </w:tc>
      </w:tr>
      <w:tr w:rsidR="00C43D8D" w:rsidRPr="004F44E2" w:rsidTr="00D21010">
        <w:tc>
          <w:tcPr>
            <w:tcW w:w="6204" w:type="dxa"/>
          </w:tcPr>
          <w:p w:rsidR="00C43D8D" w:rsidRPr="004F44E2" w:rsidRDefault="003F49F9" w:rsidP="00850D48">
            <w:pPr>
              <w:spacing w:before="240"/>
              <w:rPr>
                <w:rFonts w:ascii="Arial" w:hAnsi="Arial" w:cs="Arial"/>
                <w:sz w:val="26"/>
                <w:szCs w:val="26"/>
              </w:rPr>
            </w:pPr>
            <w:r w:rsidRPr="004F44E2">
              <w:rPr>
                <w:rFonts w:ascii="Arial" w:hAnsi="Arial" w:cs="Arial"/>
                <w:sz w:val="26"/>
                <w:szCs w:val="26"/>
              </w:rPr>
              <w:t xml:space="preserve">&lt;p&gt;My </w:t>
            </w:r>
            <w:proofErr w:type="spellStart"/>
            <w:r w:rsidRPr="004F44E2">
              <w:rPr>
                <w:rFonts w:ascii="Arial" w:hAnsi="Arial" w:cs="Arial"/>
                <w:sz w:val="26"/>
                <w:szCs w:val="26"/>
              </w:rPr>
              <w:t>favorite</w:t>
            </w:r>
            <w:proofErr w:type="spellEnd"/>
            <w:r w:rsidRPr="004F44E2">
              <w:rPr>
                <w:rFonts w:ascii="Arial" w:hAnsi="Arial" w:cs="Arial"/>
                <w:sz w:val="26"/>
                <w:szCs w:val="26"/>
              </w:rPr>
              <w:t xml:space="preserve"> </w:t>
            </w:r>
            <w:proofErr w:type="spellStart"/>
            <w:r w:rsidRPr="004F44E2">
              <w:rPr>
                <w:rFonts w:ascii="Arial" w:hAnsi="Arial" w:cs="Arial"/>
                <w:sz w:val="26"/>
                <w:szCs w:val="26"/>
              </w:rPr>
              <w:t>color</w:t>
            </w:r>
            <w:proofErr w:type="spellEnd"/>
            <w:r w:rsidRPr="004F44E2">
              <w:rPr>
                <w:rFonts w:ascii="Arial" w:hAnsi="Arial" w:cs="Arial"/>
                <w:sz w:val="26"/>
                <w:szCs w:val="26"/>
              </w:rPr>
              <w:t xml:space="preserve"> is &lt;del&gt;blue&lt;/del&gt; &lt;ins&gt;red&lt;/ins&gt;.&lt;/p&gt;</w:t>
            </w:r>
          </w:p>
        </w:tc>
        <w:tc>
          <w:tcPr>
            <w:tcW w:w="4478" w:type="dxa"/>
          </w:tcPr>
          <w:p w:rsidR="00C43D8D" w:rsidRPr="004F44E2" w:rsidRDefault="003F49F9" w:rsidP="003F49F9">
            <w:pPr>
              <w:spacing w:before="240" w:after="240"/>
              <w:rPr>
                <w:rFonts w:ascii="Arial" w:hAnsi="Arial" w:cs="Arial"/>
                <w:sz w:val="26"/>
                <w:szCs w:val="26"/>
              </w:rPr>
            </w:pPr>
            <w:r w:rsidRPr="004F44E2">
              <w:rPr>
                <w:rFonts w:ascii="Arial" w:hAnsi="Arial" w:cs="Arial"/>
                <w:color w:val="000000"/>
                <w:sz w:val="26"/>
                <w:szCs w:val="26"/>
              </w:rPr>
              <w:t xml:space="preserve">My </w:t>
            </w:r>
            <w:proofErr w:type="spellStart"/>
            <w:r w:rsidRPr="004F44E2">
              <w:rPr>
                <w:rFonts w:ascii="Arial" w:hAnsi="Arial" w:cs="Arial"/>
                <w:color w:val="000000"/>
                <w:sz w:val="26"/>
                <w:szCs w:val="26"/>
              </w:rPr>
              <w:t>favorite</w:t>
            </w:r>
            <w:proofErr w:type="spellEnd"/>
            <w:r w:rsidRPr="004F44E2">
              <w:rPr>
                <w:rFonts w:ascii="Arial" w:hAnsi="Arial" w:cs="Arial"/>
                <w:color w:val="000000"/>
                <w:sz w:val="26"/>
                <w:szCs w:val="26"/>
              </w:rPr>
              <w:t xml:space="preserve"> </w:t>
            </w:r>
            <w:proofErr w:type="spellStart"/>
            <w:r w:rsidRPr="004F44E2">
              <w:rPr>
                <w:rFonts w:ascii="Arial" w:hAnsi="Arial" w:cs="Arial"/>
                <w:color w:val="000000"/>
                <w:sz w:val="26"/>
                <w:szCs w:val="26"/>
              </w:rPr>
              <w:t>color</w:t>
            </w:r>
            <w:proofErr w:type="spellEnd"/>
            <w:r w:rsidRPr="004F44E2">
              <w:rPr>
                <w:rFonts w:ascii="Arial" w:hAnsi="Arial" w:cs="Arial"/>
                <w:color w:val="000000"/>
                <w:sz w:val="26"/>
                <w:szCs w:val="26"/>
              </w:rPr>
              <w:t xml:space="preserve"> is </w:t>
            </w:r>
            <w:del w:id="1" w:author="Unknown">
              <w:r w:rsidRPr="004F44E2">
                <w:rPr>
                  <w:rFonts w:ascii="Arial" w:hAnsi="Arial" w:cs="Arial"/>
                  <w:color w:val="000000"/>
                  <w:sz w:val="26"/>
                  <w:szCs w:val="26"/>
                </w:rPr>
                <w:delText>blue</w:delText>
              </w:r>
            </w:del>
            <w:r w:rsidRPr="004F44E2">
              <w:rPr>
                <w:rFonts w:ascii="Arial" w:hAnsi="Arial" w:cs="Arial"/>
                <w:color w:val="000000"/>
                <w:sz w:val="26"/>
                <w:szCs w:val="26"/>
              </w:rPr>
              <w:t> </w:t>
            </w:r>
            <w:ins w:id="2" w:author="Unknown">
              <w:r w:rsidRPr="004F44E2">
                <w:rPr>
                  <w:rFonts w:ascii="Arial" w:hAnsi="Arial" w:cs="Arial"/>
                  <w:color w:val="000000"/>
                  <w:sz w:val="26"/>
                  <w:szCs w:val="26"/>
                </w:rPr>
                <w:t>red</w:t>
              </w:r>
            </w:ins>
            <w:r w:rsidRPr="004F44E2">
              <w:rPr>
                <w:rFonts w:ascii="Arial" w:hAnsi="Arial" w:cs="Arial"/>
                <w:color w:val="000000"/>
                <w:sz w:val="26"/>
                <w:szCs w:val="26"/>
              </w:rPr>
              <w:t>.</w:t>
            </w:r>
          </w:p>
        </w:tc>
      </w:tr>
      <w:tr w:rsidR="003371FB" w:rsidRPr="004F44E2" w:rsidTr="00310F9A">
        <w:tc>
          <w:tcPr>
            <w:tcW w:w="10682" w:type="dxa"/>
            <w:gridSpan w:val="2"/>
          </w:tcPr>
          <w:p w:rsidR="003371FB" w:rsidRPr="004F44E2" w:rsidRDefault="003F49F9" w:rsidP="003F49F9">
            <w:pPr>
              <w:spacing w:before="240" w:after="240"/>
              <w:rPr>
                <w:rFonts w:ascii="Arial" w:hAnsi="Arial" w:cs="Arial"/>
                <w:sz w:val="26"/>
                <w:szCs w:val="26"/>
              </w:rPr>
            </w:pPr>
            <w:r w:rsidRPr="004F44E2">
              <w:rPr>
                <w:rFonts w:ascii="Arial" w:hAnsi="Arial" w:cs="Arial"/>
                <w:color w:val="000000"/>
                <w:sz w:val="26"/>
                <w:szCs w:val="26"/>
                <w:shd w:val="clear" w:color="auto" w:fill="FFFFFF"/>
              </w:rPr>
              <w:t>The HTML </w:t>
            </w:r>
            <w:r w:rsidRPr="004F44E2">
              <w:rPr>
                <w:rStyle w:val="HTMLCode"/>
                <w:rFonts w:ascii="Arial" w:eastAsiaTheme="minorHAnsi" w:hAnsi="Arial" w:cs="Arial"/>
                <w:color w:val="DC143C"/>
                <w:sz w:val="26"/>
                <w:szCs w:val="26"/>
              </w:rPr>
              <w:t>&lt;sub&gt;</w:t>
            </w:r>
            <w:r w:rsidRPr="004F44E2">
              <w:rPr>
                <w:rFonts w:ascii="Arial" w:hAnsi="Arial" w:cs="Arial"/>
                <w:color w:val="000000"/>
                <w:sz w:val="26"/>
                <w:szCs w:val="26"/>
                <w:shd w:val="clear" w:color="auto" w:fill="FFFFFF"/>
              </w:rPr>
              <w:t> element defines subscript text. Subscript text appears half a character below the normal line, and is sometimes rendered in a smaller font. Subscript text can be used for chemical formulas, like H</w:t>
            </w:r>
            <w:r w:rsidRPr="004F44E2">
              <w:rPr>
                <w:rFonts w:ascii="Arial" w:hAnsi="Arial" w:cs="Arial"/>
                <w:color w:val="000000"/>
                <w:sz w:val="26"/>
                <w:szCs w:val="26"/>
                <w:shd w:val="clear" w:color="auto" w:fill="FFFFFF"/>
                <w:vertAlign w:val="subscript"/>
              </w:rPr>
              <w:t>2</w:t>
            </w:r>
            <w:r w:rsidRPr="004F44E2">
              <w:rPr>
                <w:rFonts w:ascii="Arial" w:hAnsi="Arial" w:cs="Arial"/>
                <w:color w:val="000000"/>
                <w:sz w:val="26"/>
                <w:szCs w:val="26"/>
                <w:shd w:val="clear" w:color="auto" w:fill="FFFFFF"/>
              </w:rPr>
              <w:t>O:</w:t>
            </w:r>
          </w:p>
        </w:tc>
      </w:tr>
      <w:tr w:rsidR="003F49F9" w:rsidRPr="004F44E2" w:rsidTr="003F49F9">
        <w:tc>
          <w:tcPr>
            <w:tcW w:w="6204" w:type="dxa"/>
          </w:tcPr>
          <w:p w:rsidR="003F49F9" w:rsidRPr="004F44E2" w:rsidRDefault="003F49F9" w:rsidP="00850D48">
            <w:pPr>
              <w:spacing w:before="240"/>
              <w:rPr>
                <w:rFonts w:ascii="Arial" w:hAnsi="Arial" w:cs="Arial"/>
                <w:sz w:val="26"/>
                <w:szCs w:val="26"/>
              </w:rPr>
            </w:pPr>
            <w:r w:rsidRPr="004F44E2">
              <w:rPr>
                <w:rFonts w:ascii="Arial" w:hAnsi="Arial" w:cs="Arial"/>
                <w:sz w:val="26"/>
                <w:szCs w:val="26"/>
              </w:rPr>
              <w:t>&lt;p&gt;This is &lt;sub&gt;subscripted&lt;/sub&gt; text.&lt;/p&gt;</w:t>
            </w:r>
          </w:p>
        </w:tc>
        <w:tc>
          <w:tcPr>
            <w:tcW w:w="4478" w:type="dxa"/>
          </w:tcPr>
          <w:p w:rsidR="003F49F9" w:rsidRPr="004F44E2" w:rsidRDefault="003F49F9" w:rsidP="003F49F9">
            <w:pPr>
              <w:spacing w:before="240" w:after="240"/>
              <w:rPr>
                <w:rFonts w:ascii="Arial" w:hAnsi="Arial" w:cs="Arial"/>
                <w:sz w:val="26"/>
                <w:szCs w:val="26"/>
              </w:rPr>
            </w:pPr>
            <w:r w:rsidRPr="004F44E2">
              <w:rPr>
                <w:rFonts w:ascii="Arial" w:hAnsi="Arial" w:cs="Arial"/>
                <w:color w:val="000000"/>
                <w:sz w:val="26"/>
                <w:szCs w:val="26"/>
              </w:rPr>
              <w:t>This is </w:t>
            </w:r>
            <w:r w:rsidRPr="004F44E2">
              <w:rPr>
                <w:rFonts w:ascii="Arial" w:hAnsi="Arial" w:cs="Arial"/>
                <w:color w:val="000000"/>
                <w:sz w:val="26"/>
                <w:szCs w:val="26"/>
                <w:vertAlign w:val="subscript"/>
              </w:rPr>
              <w:t>subscripted</w:t>
            </w:r>
            <w:r w:rsidRPr="004F44E2">
              <w:rPr>
                <w:rFonts w:ascii="Arial" w:hAnsi="Arial" w:cs="Arial"/>
                <w:color w:val="000000"/>
                <w:sz w:val="26"/>
                <w:szCs w:val="26"/>
              </w:rPr>
              <w:t> text.</w:t>
            </w:r>
          </w:p>
        </w:tc>
      </w:tr>
      <w:tr w:rsidR="003371FB" w:rsidRPr="004F44E2" w:rsidTr="00310F9A">
        <w:tc>
          <w:tcPr>
            <w:tcW w:w="10682" w:type="dxa"/>
            <w:gridSpan w:val="2"/>
          </w:tcPr>
          <w:p w:rsidR="003371FB" w:rsidRPr="004F44E2" w:rsidRDefault="005A426E" w:rsidP="005A426E">
            <w:pPr>
              <w:spacing w:before="240" w:after="240"/>
              <w:rPr>
                <w:rFonts w:ascii="Arial" w:hAnsi="Arial" w:cs="Arial"/>
                <w:sz w:val="26"/>
                <w:szCs w:val="26"/>
              </w:rPr>
            </w:pPr>
            <w:r w:rsidRPr="004F44E2">
              <w:rPr>
                <w:rFonts w:ascii="Arial" w:hAnsi="Arial" w:cs="Arial"/>
                <w:color w:val="000000"/>
                <w:sz w:val="26"/>
                <w:szCs w:val="26"/>
                <w:shd w:val="clear" w:color="auto" w:fill="FFFFFF"/>
              </w:rPr>
              <w:t>The HTML </w:t>
            </w:r>
            <w:r w:rsidRPr="004F44E2">
              <w:rPr>
                <w:rStyle w:val="HTMLCode"/>
                <w:rFonts w:ascii="Arial" w:eastAsiaTheme="minorHAnsi" w:hAnsi="Arial" w:cs="Arial"/>
                <w:color w:val="DC143C"/>
                <w:sz w:val="26"/>
                <w:szCs w:val="26"/>
              </w:rPr>
              <w:t>&lt;sup&gt;</w:t>
            </w:r>
            <w:r w:rsidRPr="004F44E2">
              <w:rPr>
                <w:rFonts w:ascii="Arial" w:hAnsi="Arial" w:cs="Arial"/>
                <w:color w:val="000000"/>
                <w:sz w:val="26"/>
                <w:szCs w:val="26"/>
                <w:shd w:val="clear" w:color="auto" w:fill="FFFFFF"/>
              </w:rPr>
              <w:t> element defines superscript text. Superscript text appears half a character above the normal line, and is sometimes rendered in a smaller font. Superscript text can be used for footnotes, like WWW</w:t>
            </w:r>
            <w:r w:rsidRPr="004F44E2">
              <w:rPr>
                <w:rFonts w:ascii="Arial" w:hAnsi="Arial" w:cs="Arial"/>
                <w:color w:val="000000"/>
                <w:sz w:val="26"/>
                <w:szCs w:val="26"/>
                <w:shd w:val="clear" w:color="auto" w:fill="FFFFFF"/>
                <w:vertAlign w:val="superscript"/>
              </w:rPr>
              <w:t>[1]</w:t>
            </w:r>
            <w:r w:rsidRPr="004F44E2">
              <w:rPr>
                <w:rFonts w:ascii="Arial" w:hAnsi="Arial" w:cs="Arial"/>
                <w:color w:val="000000"/>
                <w:sz w:val="26"/>
                <w:szCs w:val="26"/>
                <w:shd w:val="clear" w:color="auto" w:fill="FFFFFF"/>
              </w:rPr>
              <w:t>:</w:t>
            </w:r>
          </w:p>
        </w:tc>
      </w:tr>
      <w:tr w:rsidR="003371FB" w:rsidRPr="004F44E2" w:rsidTr="00D21010">
        <w:tc>
          <w:tcPr>
            <w:tcW w:w="6204" w:type="dxa"/>
          </w:tcPr>
          <w:p w:rsidR="003371FB" w:rsidRPr="004F44E2" w:rsidRDefault="005A426E" w:rsidP="005A426E">
            <w:pPr>
              <w:spacing w:before="240"/>
              <w:rPr>
                <w:rFonts w:ascii="Arial" w:hAnsi="Arial" w:cs="Arial"/>
                <w:sz w:val="26"/>
                <w:szCs w:val="26"/>
              </w:rPr>
            </w:pPr>
            <w:r w:rsidRPr="004F44E2">
              <w:rPr>
                <w:rFonts w:ascii="Arial" w:hAnsi="Arial" w:cs="Arial"/>
                <w:sz w:val="26"/>
                <w:szCs w:val="26"/>
              </w:rPr>
              <w:t>&lt;p&gt;This is &lt;sup&gt;superscripted&lt;/sup&gt; text.&lt;/p&gt;</w:t>
            </w:r>
          </w:p>
        </w:tc>
        <w:tc>
          <w:tcPr>
            <w:tcW w:w="4478" w:type="dxa"/>
          </w:tcPr>
          <w:p w:rsidR="003371FB" w:rsidRPr="004F44E2" w:rsidRDefault="005A426E" w:rsidP="005A426E">
            <w:pPr>
              <w:spacing w:before="240" w:after="240"/>
              <w:rPr>
                <w:rFonts w:ascii="Arial" w:hAnsi="Arial" w:cs="Arial"/>
                <w:sz w:val="26"/>
                <w:szCs w:val="26"/>
              </w:rPr>
            </w:pPr>
            <w:r w:rsidRPr="004F44E2">
              <w:rPr>
                <w:rFonts w:ascii="Arial" w:hAnsi="Arial" w:cs="Arial"/>
                <w:color w:val="000000"/>
                <w:sz w:val="26"/>
                <w:szCs w:val="26"/>
              </w:rPr>
              <w:t>This is </w:t>
            </w:r>
            <w:r w:rsidRPr="004F44E2">
              <w:rPr>
                <w:rFonts w:ascii="Arial" w:hAnsi="Arial" w:cs="Arial"/>
                <w:color w:val="000000"/>
                <w:sz w:val="26"/>
                <w:szCs w:val="26"/>
                <w:vertAlign w:val="superscript"/>
              </w:rPr>
              <w:t>superscripted</w:t>
            </w:r>
            <w:r w:rsidRPr="004F44E2">
              <w:rPr>
                <w:rFonts w:ascii="Arial" w:hAnsi="Arial" w:cs="Arial"/>
                <w:color w:val="000000"/>
                <w:sz w:val="26"/>
                <w:szCs w:val="26"/>
              </w:rPr>
              <w:t> text.</w:t>
            </w:r>
          </w:p>
        </w:tc>
      </w:tr>
    </w:tbl>
    <w:p w:rsidR="00A65FE4" w:rsidRPr="004F44E2" w:rsidRDefault="00A65FE4">
      <w:pPr>
        <w:rPr>
          <w:rFonts w:ascii="Arial" w:hAnsi="Arial" w:cs="Arial"/>
          <w:sz w:val="26"/>
          <w:szCs w:val="26"/>
        </w:rPr>
      </w:pPr>
    </w:p>
    <w:p w:rsidR="005A426E" w:rsidRPr="004F44E2" w:rsidRDefault="005A426E">
      <w:pPr>
        <w:rPr>
          <w:rFonts w:ascii="Arial" w:hAnsi="Arial" w:cs="Arial"/>
          <w:sz w:val="26"/>
          <w:szCs w:val="26"/>
        </w:rPr>
      </w:pPr>
    </w:p>
    <w:p w:rsidR="00054A5E" w:rsidRPr="004F44E2" w:rsidRDefault="00054A5E">
      <w:pPr>
        <w:rPr>
          <w:rFonts w:ascii="Arial" w:hAnsi="Arial" w:cs="Arial"/>
          <w:sz w:val="26"/>
          <w:szCs w:val="26"/>
        </w:rPr>
      </w:pPr>
    </w:p>
    <w:p w:rsidR="00054A5E" w:rsidRPr="004F44E2" w:rsidRDefault="00054A5E">
      <w:pPr>
        <w:rPr>
          <w:rFonts w:ascii="Arial" w:hAnsi="Arial" w:cs="Arial"/>
          <w:sz w:val="26"/>
          <w:szCs w:val="26"/>
        </w:rPr>
      </w:pPr>
    </w:p>
    <w:p w:rsidR="00054A5E" w:rsidRPr="004F44E2" w:rsidRDefault="00054A5E">
      <w:pPr>
        <w:rPr>
          <w:rFonts w:ascii="Arial" w:hAnsi="Arial" w:cs="Arial"/>
          <w:sz w:val="26"/>
          <w:szCs w:val="26"/>
        </w:rPr>
      </w:pPr>
    </w:p>
    <w:p w:rsidR="00054A5E" w:rsidRPr="004F44E2" w:rsidRDefault="00054A5E">
      <w:pPr>
        <w:rPr>
          <w:rFonts w:ascii="Arial" w:hAnsi="Arial" w:cs="Arial"/>
          <w:sz w:val="26"/>
          <w:szCs w:val="26"/>
        </w:rPr>
      </w:pPr>
    </w:p>
    <w:p w:rsidR="00A65FE4" w:rsidRPr="004F44E2" w:rsidRDefault="005A426E" w:rsidP="006752D4">
      <w:pPr>
        <w:jc w:val="center"/>
        <w:rPr>
          <w:rFonts w:ascii="Arial" w:hAnsi="Arial" w:cs="Arial"/>
          <w:color w:val="FF0000"/>
          <w:sz w:val="26"/>
          <w:szCs w:val="26"/>
        </w:rPr>
      </w:pPr>
      <w:r w:rsidRPr="004F44E2">
        <w:rPr>
          <w:rFonts w:ascii="Arial" w:hAnsi="Arial" w:cs="Arial"/>
          <w:b/>
          <w:color w:val="FABF8F" w:themeColor="accent6" w:themeTint="99"/>
          <w:sz w:val="26"/>
          <w:szCs w:val="26"/>
        </w:rPr>
        <w:t>HTML Fonts</w:t>
      </w:r>
      <w:r w:rsidRPr="004F44E2">
        <w:rPr>
          <w:rFonts w:ascii="Arial" w:hAnsi="Arial" w:cs="Arial"/>
          <w:color w:val="FABF8F" w:themeColor="accent6" w:themeTint="99"/>
          <w:sz w:val="26"/>
          <w:szCs w:val="26"/>
        </w:rPr>
        <w:t xml:space="preserve"> </w:t>
      </w:r>
      <w:r w:rsidRPr="004F44E2">
        <w:rPr>
          <w:rFonts w:ascii="Arial" w:hAnsi="Arial" w:cs="Arial"/>
          <w:sz w:val="26"/>
          <w:szCs w:val="26"/>
        </w:rPr>
        <w:t xml:space="preserve">– </w:t>
      </w:r>
      <w:r w:rsidRPr="004F44E2">
        <w:rPr>
          <w:rFonts w:ascii="Arial" w:hAnsi="Arial" w:cs="Arial"/>
          <w:color w:val="FF0000"/>
          <w:sz w:val="26"/>
          <w:szCs w:val="26"/>
        </w:rPr>
        <w:t>Deprecated in HTML5 (Use CSS instead)</w:t>
      </w:r>
    </w:p>
    <w:p w:rsidR="006752D4" w:rsidRPr="004F44E2" w:rsidRDefault="006752D4">
      <w:pPr>
        <w:rPr>
          <w:rFonts w:ascii="Arial" w:hAnsi="Arial" w:cs="Arial"/>
          <w:color w:val="FF0000"/>
          <w:sz w:val="26"/>
          <w:szCs w:val="26"/>
        </w:rPr>
      </w:pPr>
    </w:p>
    <w:p w:rsidR="00054A5E" w:rsidRPr="004F44E2" w:rsidRDefault="00054A5E">
      <w:pPr>
        <w:rPr>
          <w:rFonts w:ascii="Arial" w:hAnsi="Arial" w:cs="Arial"/>
          <w:color w:val="FF0000"/>
          <w:sz w:val="26"/>
          <w:szCs w:val="26"/>
        </w:rPr>
      </w:pPr>
    </w:p>
    <w:p w:rsidR="00054A5E" w:rsidRPr="004F44E2" w:rsidRDefault="00054A5E">
      <w:pPr>
        <w:rPr>
          <w:rFonts w:ascii="Arial" w:hAnsi="Arial" w:cs="Arial"/>
          <w:color w:val="FF0000"/>
          <w:sz w:val="26"/>
          <w:szCs w:val="26"/>
        </w:rPr>
      </w:pPr>
    </w:p>
    <w:p w:rsidR="00054A5E" w:rsidRPr="004F44E2" w:rsidRDefault="00054A5E">
      <w:pPr>
        <w:rPr>
          <w:rFonts w:ascii="Arial" w:hAnsi="Arial" w:cs="Arial"/>
          <w:color w:val="FF0000"/>
          <w:sz w:val="26"/>
          <w:szCs w:val="26"/>
        </w:rPr>
      </w:pPr>
    </w:p>
    <w:p w:rsidR="00054A5E" w:rsidRPr="004F44E2" w:rsidRDefault="00054A5E">
      <w:pPr>
        <w:rPr>
          <w:rFonts w:ascii="Arial" w:hAnsi="Arial" w:cs="Arial"/>
          <w:color w:val="FF0000"/>
          <w:sz w:val="26"/>
          <w:szCs w:val="26"/>
        </w:rPr>
      </w:pPr>
    </w:p>
    <w:p w:rsidR="00054A5E" w:rsidRPr="004F44E2" w:rsidRDefault="00054A5E">
      <w:pPr>
        <w:rPr>
          <w:rFonts w:ascii="Arial" w:hAnsi="Arial" w:cs="Arial"/>
          <w:color w:val="FF0000"/>
          <w:sz w:val="26"/>
          <w:szCs w:val="26"/>
        </w:rPr>
      </w:pPr>
    </w:p>
    <w:p w:rsidR="003F2770" w:rsidRPr="004F44E2" w:rsidRDefault="003F2770" w:rsidP="00054A5E">
      <w:pPr>
        <w:spacing w:line="360" w:lineRule="auto"/>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HTML Styles</w:t>
      </w:r>
    </w:p>
    <w:p w:rsidR="009E761C" w:rsidRPr="004F44E2" w:rsidRDefault="009E761C" w:rsidP="009E761C">
      <w:pPr>
        <w:pStyle w:val="Heading2"/>
        <w:shd w:val="clear" w:color="auto" w:fill="FFFFFF"/>
        <w:spacing w:before="150" w:beforeAutospacing="0" w:after="150" w:afterAutospacing="0" w:line="360" w:lineRule="auto"/>
        <w:rPr>
          <w:rFonts w:ascii="Arial" w:hAnsi="Arial" w:cs="Arial"/>
          <w:b w:val="0"/>
          <w:bCs w:val="0"/>
          <w:color w:val="000000"/>
          <w:sz w:val="26"/>
          <w:szCs w:val="26"/>
        </w:rPr>
      </w:pPr>
      <w:r w:rsidRPr="004F44E2">
        <w:rPr>
          <w:rFonts w:ascii="Arial" w:hAnsi="Arial" w:cs="Arial"/>
          <w:b w:val="0"/>
          <w:bCs w:val="0"/>
          <w:color w:val="000000"/>
          <w:sz w:val="26"/>
          <w:szCs w:val="26"/>
        </w:rPr>
        <w:t>Three Ways to Insert CSS:</w:t>
      </w:r>
    </w:p>
    <w:p w:rsidR="00A65FE4" w:rsidRPr="004F44E2" w:rsidRDefault="003F2770" w:rsidP="00054A5E">
      <w:pPr>
        <w:pStyle w:val="ListParagraph"/>
        <w:numPr>
          <w:ilvl w:val="0"/>
          <w:numId w:val="6"/>
        </w:numPr>
        <w:spacing w:line="480" w:lineRule="auto"/>
        <w:rPr>
          <w:rFonts w:ascii="Arial" w:hAnsi="Arial" w:cs="Arial"/>
          <w:color w:val="000000"/>
          <w:sz w:val="26"/>
          <w:szCs w:val="26"/>
          <w:shd w:val="clear" w:color="auto" w:fill="FFFFFF"/>
        </w:rPr>
      </w:pPr>
      <w:r w:rsidRPr="004F44E2">
        <w:rPr>
          <w:rFonts w:ascii="Arial" w:hAnsi="Arial" w:cs="Arial"/>
          <w:color w:val="000000"/>
          <w:sz w:val="26"/>
          <w:szCs w:val="26"/>
          <w:shd w:val="clear" w:color="auto" w:fill="FFFFFF"/>
        </w:rPr>
        <w:t>HTML </w:t>
      </w:r>
      <w:r w:rsidRPr="004F44E2">
        <w:rPr>
          <w:rStyle w:val="HTMLCode"/>
          <w:rFonts w:ascii="Arial" w:eastAsiaTheme="minorHAnsi" w:hAnsi="Arial" w:cs="Arial"/>
          <w:b/>
          <w:color w:val="DC143C"/>
          <w:sz w:val="26"/>
          <w:szCs w:val="26"/>
        </w:rPr>
        <w:t>style</w:t>
      </w:r>
      <w:r w:rsidRPr="004F44E2">
        <w:rPr>
          <w:rFonts w:ascii="Arial" w:hAnsi="Arial" w:cs="Arial"/>
          <w:b/>
          <w:color w:val="000000"/>
          <w:sz w:val="26"/>
          <w:szCs w:val="26"/>
          <w:shd w:val="clear" w:color="auto" w:fill="FFFFFF"/>
        </w:rPr>
        <w:t> attribute</w:t>
      </w:r>
      <w:r w:rsidRPr="004F44E2">
        <w:rPr>
          <w:rFonts w:ascii="Arial" w:hAnsi="Arial" w:cs="Arial"/>
          <w:color w:val="000000"/>
          <w:sz w:val="26"/>
          <w:szCs w:val="26"/>
          <w:shd w:val="clear" w:color="auto" w:fill="FFFFFF"/>
        </w:rPr>
        <w:t xml:space="preserve"> (Inline CSS)</w:t>
      </w:r>
    </w:p>
    <w:p w:rsidR="003F2770" w:rsidRPr="004F44E2" w:rsidRDefault="003F2770" w:rsidP="00054A5E">
      <w:pPr>
        <w:pStyle w:val="ListParagraph"/>
        <w:numPr>
          <w:ilvl w:val="0"/>
          <w:numId w:val="6"/>
        </w:numPr>
        <w:spacing w:line="480" w:lineRule="auto"/>
        <w:rPr>
          <w:rFonts w:ascii="Arial" w:hAnsi="Arial" w:cs="Arial"/>
          <w:color w:val="000000"/>
          <w:sz w:val="26"/>
          <w:szCs w:val="26"/>
          <w:shd w:val="clear" w:color="auto" w:fill="FFFFFF"/>
        </w:rPr>
      </w:pPr>
      <w:r w:rsidRPr="004F44E2">
        <w:rPr>
          <w:rFonts w:ascii="Arial" w:hAnsi="Arial" w:cs="Arial"/>
          <w:color w:val="000000"/>
          <w:sz w:val="26"/>
          <w:szCs w:val="26"/>
          <w:shd w:val="clear" w:color="auto" w:fill="FFFFFF"/>
        </w:rPr>
        <w:t>HTML </w:t>
      </w:r>
      <w:r w:rsidRPr="004F44E2">
        <w:rPr>
          <w:rStyle w:val="HTMLCode"/>
          <w:rFonts w:ascii="Arial" w:eastAsiaTheme="minorHAnsi" w:hAnsi="Arial" w:cs="Arial"/>
          <w:b/>
          <w:color w:val="DC143C"/>
          <w:sz w:val="26"/>
          <w:szCs w:val="26"/>
        </w:rPr>
        <w:t>style</w:t>
      </w:r>
      <w:r w:rsidRPr="004F44E2">
        <w:rPr>
          <w:rFonts w:ascii="Arial" w:hAnsi="Arial" w:cs="Arial"/>
          <w:b/>
          <w:color w:val="000000"/>
          <w:sz w:val="26"/>
          <w:szCs w:val="26"/>
          <w:shd w:val="clear" w:color="auto" w:fill="FFFFFF"/>
        </w:rPr>
        <w:t> element</w:t>
      </w:r>
      <w:r w:rsidRPr="004F44E2">
        <w:rPr>
          <w:rFonts w:ascii="Arial" w:hAnsi="Arial" w:cs="Arial"/>
          <w:color w:val="000000"/>
          <w:sz w:val="26"/>
          <w:szCs w:val="26"/>
          <w:shd w:val="clear" w:color="auto" w:fill="FFFFFF"/>
        </w:rPr>
        <w:t xml:space="preserve"> (</w:t>
      </w:r>
      <w:r w:rsidR="004811AD" w:rsidRPr="004F44E2">
        <w:rPr>
          <w:rFonts w:ascii="Arial" w:hAnsi="Arial" w:cs="Arial"/>
          <w:color w:val="000000"/>
          <w:sz w:val="26"/>
          <w:szCs w:val="26"/>
          <w:shd w:val="clear" w:color="auto" w:fill="FFFFFF"/>
        </w:rPr>
        <w:t>Internal CSS</w:t>
      </w:r>
      <w:r w:rsidRPr="004F44E2">
        <w:rPr>
          <w:rFonts w:ascii="Arial" w:hAnsi="Arial" w:cs="Arial"/>
          <w:color w:val="000000"/>
          <w:sz w:val="26"/>
          <w:szCs w:val="26"/>
          <w:shd w:val="clear" w:color="auto" w:fill="FFFFFF"/>
        </w:rPr>
        <w:t>)</w:t>
      </w:r>
    </w:p>
    <w:p w:rsidR="003F2770" w:rsidRPr="004F44E2" w:rsidRDefault="003F2770" w:rsidP="00054A5E">
      <w:pPr>
        <w:pStyle w:val="ListParagraph"/>
        <w:numPr>
          <w:ilvl w:val="0"/>
          <w:numId w:val="6"/>
        </w:numPr>
        <w:spacing w:line="480" w:lineRule="auto"/>
        <w:rPr>
          <w:rFonts w:ascii="Arial" w:hAnsi="Arial" w:cs="Arial"/>
          <w:i/>
          <w:sz w:val="26"/>
          <w:szCs w:val="26"/>
        </w:rPr>
      </w:pPr>
      <w:r w:rsidRPr="004F44E2">
        <w:rPr>
          <w:rFonts w:ascii="Arial" w:hAnsi="Arial" w:cs="Arial"/>
          <w:color w:val="000000"/>
          <w:sz w:val="26"/>
          <w:szCs w:val="26"/>
          <w:shd w:val="clear" w:color="auto" w:fill="FFFFFF"/>
        </w:rPr>
        <w:t>External CSS</w:t>
      </w:r>
      <w:r w:rsidR="009E761C" w:rsidRPr="004F44E2">
        <w:rPr>
          <w:rFonts w:ascii="Arial" w:hAnsi="Arial" w:cs="Arial"/>
          <w:color w:val="000000"/>
          <w:sz w:val="26"/>
          <w:szCs w:val="26"/>
          <w:shd w:val="clear" w:color="auto" w:fill="FFFFFF"/>
        </w:rPr>
        <w:t xml:space="preserve"> </w:t>
      </w:r>
      <w:r w:rsidR="009E761C" w:rsidRPr="004F44E2">
        <w:rPr>
          <w:rFonts w:ascii="Arial" w:hAnsi="Arial" w:cs="Arial"/>
          <w:i/>
          <w:color w:val="A6A6A6" w:themeColor="background1" w:themeShade="A6"/>
          <w:sz w:val="26"/>
          <w:szCs w:val="26"/>
          <w:shd w:val="clear" w:color="auto" w:fill="FFFFFF"/>
        </w:rPr>
        <w:t>(</w:t>
      </w:r>
      <w:r w:rsidR="000D4241" w:rsidRPr="004F44E2">
        <w:rPr>
          <w:rFonts w:ascii="Arial" w:hAnsi="Arial" w:cs="Arial"/>
          <w:i/>
          <w:color w:val="A6A6A6" w:themeColor="background1" w:themeShade="A6"/>
          <w:sz w:val="26"/>
          <w:szCs w:val="26"/>
          <w:shd w:val="clear" w:color="auto" w:fill="FFFFFF"/>
        </w:rPr>
        <w:t>Best</w:t>
      </w:r>
      <w:r w:rsidR="009E761C" w:rsidRPr="004F44E2">
        <w:rPr>
          <w:rFonts w:ascii="Arial" w:hAnsi="Arial" w:cs="Arial"/>
          <w:i/>
          <w:color w:val="A6A6A6" w:themeColor="background1" w:themeShade="A6"/>
          <w:sz w:val="26"/>
          <w:szCs w:val="26"/>
          <w:shd w:val="clear" w:color="auto" w:fill="FFFFFF"/>
        </w:rPr>
        <w:t>)</w:t>
      </w:r>
    </w:p>
    <w:p w:rsidR="003F2770" w:rsidRPr="004F44E2" w:rsidRDefault="003F2770">
      <w:pPr>
        <w:rPr>
          <w:rFonts w:ascii="Arial" w:hAnsi="Arial" w:cs="Arial"/>
          <w:sz w:val="26"/>
          <w:szCs w:val="26"/>
        </w:rPr>
      </w:pPr>
    </w:p>
    <w:p w:rsidR="00EF0CBD" w:rsidRPr="004F44E2" w:rsidRDefault="00EF0CBD">
      <w:pPr>
        <w:rPr>
          <w:rFonts w:ascii="Arial" w:hAnsi="Arial" w:cs="Arial"/>
          <w:sz w:val="26"/>
          <w:szCs w:val="26"/>
          <w:u w:val="single"/>
        </w:rPr>
      </w:pPr>
      <w:r w:rsidRPr="004F44E2">
        <w:rPr>
          <w:rFonts w:ascii="Arial" w:hAnsi="Arial" w:cs="Arial"/>
          <w:color w:val="000000"/>
          <w:sz w:val="26"/>
          <w:szCs w:val="26"/>
          <w:u w:val="single"/>
          <w:shd w:val="clear" w:color="auto" w:fill="FFFFFF"/>
        </w:rPr>
        <w:t>HTML </w:t>
      </w:r>
      <w:r w:rsidRPr="004F44E2">
        <w:rPr>
          <w:rStyle w:val="HTMLCode"/>
          <w:rFonts w:ascii="Arial" w:eastAsiaTheme="minorHAnsi" w:hAnsi="Arial" w:cs="Arial"/>
          <w:b/>
          <w:color w:val="DC143C"/>
          <w:sz w:val="26"/>
          <w:szCs w:val="26"/>
          <w:u w:val="single"/>
        </w:rPr>
        <w:t>style</w:t>
      </w:r>
      <w:r w:rsidRPr="004F44E2">
        <w:rPr>
          <w:rFonts w:ascii="Arial" w:hAnsi="Arial" w:cs="Arial"/>
          <w:b/>
          <w:color w:val="000000"/>
          <w:sz w:val="26"/>
          <w:szCs w:val="26"/>
          <w:u w:val="single"/>
          <w:shd w:val="clear" w:color="auto" w:fill="FFFFFF"/>
        </w:rPr>
        <w:t> attribute</w:t>
      </w:r>
    </w:p>
    <w:p w:rsidR="003F2770" w:rsidRPr="004F44E2" w:rsidRDefault="003F2770">
      <w:pPr>
        <w:rPr>
          <w:rFonts w:ascii="Arial" w:hAnsi="Arial" w:cs="Arial"/>
          <w:color w:val="000000"/>
          <w:sz w:val="26"/>
          <w:szCs w:val="26"/>
          <w:shd w:val="clear" w:color="auto" w:fill="FFFFFF"/>
        </w:rPr>
      </w:pPr>
      <w:r w:rsidRPr="004F44E2">
        <w:rPr>
          <w:rFonts w:ascii="Arial" w:hAnsi="Arial" w:cs="Arial"/>
          <w:color w:val="000000"/>
          <w:sz w:val="26"/>
          <w:szCs w:val="26"/>
          <w:shd w:val="clear" w:color="auto" w:fill="FFFFFF"/>
        </w:rPr>
        <w:t>The HTML </w:t>
      </w:r>
      <w:r w:rsidRPr="004F44E2">
        <w:rPr>
          <w:rStyle w:val="HTMLCode"/>
          <w:rFonts w:ascii="Arial" w:eastAsiaTheme="minorHAnsi" w:hAnsi="Arial" w:cs="Arial"/>
          <w:color w:val="DC143C"/>
          <w:sz w:val="26"/>
          <w:szCs w:val="26"/>
        </w:rPr>
        <w:t>style</w:t>
      </w:r>
      <w:r w:rsidRPr="004F44E2">
        <w:rPr>
          <w:rFonts w:ascii="Arial" w:hAnsi="Arial" w:cs="Arial"/>
          <w:color w:val="000000"/>
          <w:sz w:val="26"/>
          <w:szCs w:val="26"/>
          <w:shd w:val="clear" w:color="auto" w:fill="FFFFFF"/>
        </w:rPr>
        <w:t xml:space="preserve"> attribute is used to add styles to an element, such as </w:t>
      </w:r>
      <w:proofErr w:type="spellStart"/>
      <w:r w:rsidRPr="004F44E2">
        <w:rPr>
          <w:rFonts w:ascii="Arial" w:hAnsi="Arial" w:cs="Arial"/>
          <w:color w:val="000000"/>
          <w:sz w:val="26"/>
          <w:szCs w:val="26"/>
          <w:shd w:val="clear" w:color="auto" w:fill="FFFFFF"/>
        </w:rPr>
        <w:t>color</w:t>
      </w:r>
      <w:proofErr w:type="spellEnd"/>
      <w:r w:rsidRPr="004F44E2">
        <w:rPr>
          <w:rFonts w:ascii="Arial" w:hAnsi="Arial" w:cs="Arial"/>
          <w:color w:val="000000"/>
          <w:sz w:val="26"/>
          <w:szCs w:val="26"/>
          <w:shd w:val="clear" w:color="auto" w:fill="FFFFFF"/>
        </w:rPr>
        <w:t>, font, size, and more.</w:t>
      </w:r>
    </w:p>
    <w:p w:rsidR="008A6461" w:rsidRPr="004F44E2" w:rsidRDefault="008A6461">
      <w:pPr>
        <w:rPr>
          <w:rFonts w:ascii="Arial" w:hAnsi="Arial" w:cs="Arial"/>
          <w:sz w:val="26"/>
          <w:szCs w:val="26"/>
        </w:rPr>
      </w:pPr>
      <w:r w:rsidRPr="004F44E2">
        <w:rPr>
          <w:rFonts w:ascii="Arial" w:hAnsi="Arial" w:cs="Arial"/>
          <w:color w:val="000000"/>
          <w:sz w:val="26"/>
          <w:szCs w:val="26"/>
          <w:shd w:val="clear" w:color="auto" w:fill="FFFFFF"/>
        </w:rPr>
        <w:t xml:space="preserve">This way of adding the style is called </w:t>
      </w:r>
      <w:r w:rsidRPr="004F44E2">
        <w:rPr>
          <w:rFonts w:ascii="Arial" w:hAnsi="Arial" w:cs="Arial"/>
          <w:b/>
          <w:color w:val="000000"/>
          <w:sz w:val="26"/>
          <w:szCs w:val="26"/>
          <w:shd w:val="clear" w:color="auto" w:fill="FFFFFF"/>
        </w:rPr>
        <w:t>Inline CSS</w:t>
      </w:r>
    </w:p>
    <w:p w:rsidR="003F2770" w:rsidRPr="004F44E2" w:rsidRDefault="00EF0CBD" w:rsidP="00EF0CBD">
      <w:pPr>
        <w:spacing w:before="240" w:after="120" w:line="240" w:lineRule="auto"/>
        <w:rPr>
          <w:rFonts w:ascii="Arial" w:hAnsi="Arial" w:cs="Arial"/>
          <w:b/>
          <w:sz w:val="26"/>
          <w:szCs w:val="26"/>
          <w:u w:val="single"/>
        </w:rPr>
      </w:pPr>
      <w:r w:rsidRPr="004F44E2">
        <w:rPr>
          <w:rFonts w:ascii="Arial" w:hAnsi="Arial" w:cs="Arial"/>
          <w:b/>
          <w:sz w:val="26"/>
          <w:szCs w:val="26"/>
          <w:u w:val="single"/>
        </w:rPr>
        <w:t>Syntax:</w:t>
      </w:r>
    </w:p>
    <w:tbl>
      <w:tblPr>
        <w:tblStyle w:val="TableGrid"/>
        <w:tblW w:w="0" w:type="auto"/>
        <w:tblLook w:val="04A0" w:firstRow="1" w:lastRow="0" w:firstColumn="1" w:lastColumn="0" w:noHBand="0" w:noVBand="1"/>
      </w:tblPr>
      <w:tblGrid>
        <w:gridCol w:w="10682"/>
      </w:tblGrid>
      <w:tr w:rsidR="00EF0CBD" w:rsidRPr="004F44E2" w:rsidTr="00EF0CBD">
        <w:tc>
          <w:tcPr>
            <w:tcW w:w="10682" w:type="dxa"/>
          </w:tcPr>
          <w:p w:rsidR="00EF0CBD" w:rsidRPr="004F44E2" w:rsidRDefault="00EF0CBD" w:rsidP="00EF0CBD">
            <w:pPr>
              <w:spacing w:before="240" w:after="240"/>
              <w:rPr>
                <w:rFonts w:ascii="Arial" w:hAnsi="Arial" w:cs="Arial"/>
                <w:sz w:val="26"/>
                <w:szCs w:val="26"/>
              </w:rPr>
            </w:pPr>
            <w:r w:rsidRPr="004F44E2">
              <w:rPr>
                <w:rStyle w:val="tagcolor"/>
                <w:rFonts w:ascii="Arial" w:hAnsi="Arial" w:cs="Arial"/>
                <w:color w:val="0000CD"/>
                <w:sz w:val="26"/>
                <w:szCs w:val="26"/>
                <w:shd w:val="clear" w:color="auto" w:fill="FFFFFF"/>
              </w:rPr>
              <w:t>&lt;</w:t>
            </w:r>
            <w:proofErr w:type="spellStart"/>
            <w:r w:rsidRPr="004F44E2">
              <w:rPr>
                <w:rStyle w:val="Emphasis"/>
                <w:rFonts w:ascii="Arial" w:hAnsi="Arial" w:cs="Arial"/>
                <w:color w:val="A52A2A"/>
                <w:sz w:val="26"/>
                <w:szCs w:val="26"/>
                <w:shd w:val="clear" w:color="auto" w:fill="FFFFFF"/>
              </w:rPr>
              <w:t>tagname</w:t>
            </w:r>
            <w:proofErr w:type="spellEnd"/>
            <w:r w:rsidRPr="004F44E2">
              <w:rPr>
                <w:rStyle w:val="attributecolor"/>
                <w:rFonts w:ascii="Arial" w:hAnsi="Arial" w:cs="Arial"/>
                <w:color w:val="FF0000"/>
                <w:sz w:val="26"/>
                <w:szCs w:val="26"/>
                <w:shd w:val="clear" w:color="auto" w:fill="FFFFFF"/>
              </w:rPr>
              <w:t> style</w:t>
            </w:r>
            <w:r w:rsidRPr="004F44E2">
              <w:rPr>
                <w:rStyle w:val="attributevaluecolor"/>
                <w:rFonts w:ascii="Arial" w:hAnsi="Arial" w:cs="Arial"/>
                <w:color w:val="0000CD"/>
                <w:sz w:val="26"/>
                <w:szCs w:val="26"/>
                <w:shd w:val="clear" w:color="auto" w:fill="FFFFFF"/>
              </w:rPr>
              <w:t>="</w:t>
            </w:r>
            <w:proofErr w:type="spellStart"/>
            <w:r w:rsidRPr="004F44E2">
              <w:rPr>
                <w:rStyle w:val="Emphasis"/>
                <w:rFonts w:ascii="Arial" w:hAnsi="Arial" w:cs="Arial"/>
                <w:color w:val="0000CD"/>
                <w:sz w:val="26"/>
                <w:szCs w:val="26"/>
                <w:shd w:val="clear" w:color="auto" w:fill="FFFFFF"/>
              </w:rPr>
              <w:t>property</w:t>
            </w:r>
            <w:r w:rsidRPr="004F44E2">
              <w:rPr>
                <w:rStyle w:val="attributevaluecolor"/>
                <w:rFonts w:ascii="Arial" w:hAnsi="Arial" w:cs="Arial"/>
                <w:color w:val="0000CD"/>
                <w:sz w:val="26"/>
                <w:szCs w:val="26"/>
                <w:shd w:val="clear" w:color="auto" w:fill="FFFFFF"/>
              </w:rPr>
              <w:t>:</w:t>
            </w:r>
            <w:r w:rsidRPr="004F44E2">
              <w:rPr>
                <w:rStyle w:val="Emphasis"/>
                <w:rFonts w:ascii="Arial" w:hAnsi="Arial" w:cs="Arial"/>
                <w:color w:val="0000CD"/>
                <w:sz w:val="26"/>
                <w:szCs w:val="26"/>
                <w:shd w:val="clear" w:color="auto" w:fill="FFFFFF"/>
              </w:rPr>
              <w:t>value</w:t>
            </w:r>
            <w:proofErr w:type="spellEnd"/>
            <w:r w:rsidRPr="004F44E2">
              <w:rPr>
                <w:rStyle w:val="Emphasis"/>
                <w:rFonts w:ascii="Arial" w:hAnsi="Arial" w:cs="Arial"/>
                <w:color w:val="0000CD"/>
                <w:sz w:val="26"/>
                <w:szCs w:val="26"/>
                <w:shd w:val="clear" w:color="auto" w:fill="FFFFFF"/>
              </w:rPr>
              <w:t>;</w:t>
            </w:r>
            <w:r w:rsidRPr="004F44E2">
              <w:rPr>
                <w:rStyle w:val="attributevaluecolor"/>
                <w:rFonts w:ascii="Arial" w:hAnsi="Arial" w:cs="Arial"/>
                <w:color w:val="0000CD"/>
                <w:sz w:val="26"/>
                <w:szCs w:val="26"/>
                <w:shd w:val="clear" w:color="auto" w:fill="FFFFFF"/>
              </w:rPr>
              <w:t>"</w:t>
            </w:r>
            <w:r w:rsidRPr="004F44E2">
              <w:rPr>
                <w:rStyle w:val="tagcolor"/>
                <w:rFonts w:ascii="Arial" w:hAnsi="Arial" w:cs="Arial"/>
                <w:color w:val="0000CD"/>
                <w:sz w:val="26"/>
                <w:szCs w:val="26"/>
                <w:shd w:val="clear" w:color="auto" w:fill="FFFFFF"/>
              </w:rPr>
              <w:t>&gt;</w:t>
            </w:r>
          </w:p>
        </w:tc>
      </w:tr>
    </w:tbl>
    <w:p w:rsidR="00EF0CBD" w:rsidRPr="004F44E2" w:rsidRDefault="00EF0CBD">
      <w:pPr>
        <w:rPr>
          <w:rFonts w:ascii="Arial" w:hAnsi="Arial" w:cs="Arial"/>
          <w:sz w:val="26"/>
          <w:szCs w:val="26"/>
        </w:rPr>
      </w:pPr>
    </w:p>
    <w:p w:rsidR="003F2770" w:rsidRPr="004F44E2" w:rsidRDefault="00EF0CBD">
      <w:pPr>
        <w:rPr>
          <w:rFonts w:ascii="Arial" w:hAnsi="Arial" w:cs="Arial"/>
          <w:b/>
          <w:sz w:val="26"/>
          <w:szCs w:val="26"/>
          <w:u w:val="single"/>
        </w:rPr>
      </w:pPr>
      <w:proofErr w:type="spellStart"/>
      <w:r w:rsidRPr="004F44E2">
        <w:rPr>
          <w:rFonts w:ascii="Arial" w:hAnsi="Arial" w:cs="Arial"/>
          <w:b/>
          <w:sz w:val="26"/>
          <w:szCs w:val="26"/>
          <w:u w:val="single"/>
        </w:rPr>
        <w:t>Eg</w:t>
      </w:r>
      <w:proofErr w:type="spellEnd"/>
      <w:r w:rsidRPr="004F44E2">
        <w:rPr>
          <w:rFonts w:ascii="Arial" w:hAnsi="Arial" w:cs="Arial"/>
          <w:b/>
          <w:sz w:val="26"/>
          <w:szCs w:val="26"/>
          <w:u w:val="single"/>
        </w:rPr>
        <w:t>:</w:t>
      </w:r>
    </w:p>
    <w:tbl>
      <w:tblPr>
        <w:tblStyle w:val="TableGrid"/>
        <w:tblW w:w="0" w:type="auto"/>
        <w:tblLook w:val="04A0" w:firstRow="1" w:lastRow="0" w:firstColumn="1" w:lastColumn="0" w:noHBand="0" w:noVBand="1"/>
      </w:tblPr>
      <w:tblGrid>
        <w:gridCol w:w="5341"/>
        <w:gridCol w:w="5341"/>
      </w:tblGrid>
      <w:tr w:rsidR="00EF0CBD" w:rsidRPr="004F44E2" w:rsidTr="00EF0CBD">
        <w:tc>
          <w:tcPr>
            <w:tcW w:w="5341" w:type="dxa"/>
          </w:tcPr>
          <w:p w:rsidR="00EF0CBD" w:rsidRPr="004F44E2" w:rsidRDefault="001B6651">
            <w:pPr>
              <w:rPr>
                <w:rFonts w:ascii="Arial" w:hAnsi="Arial" w:cs="Arial"/>
                <w:sz w:val="26"/>
                <w:szCs w:val="26"/>
                <w:u w:val="single"/>
              </w:rPr>
            </w:pPr>
            <w:r w:rsidRPr="004F44E2">
              <w:rPr>
                <w:rFonts w:ascii="Arial" w:hAnsi="Arial" w:cs="Arial"/>
                <w:sz w:val="26"/>
                <w:szCs w:val="26"/>
                <w:u w:val="single"/>
              </w:rPr>
              <w:t>HTML</w:t>
            </w:r>
          </w:p>
        </w:tc>
        <w:tc>
          <w:tcPr>
            <w:tcW w:w="5341" w:type="dxa"/>
          </w:tcPr>
          <w:p w:rsidR="00EF0CBD" w:rsidRPr="004F44E2" w:rsidRDefault="00A87EBD">
            <w:pPr>
              <w:rPr>
                <w:rFonts w:ascii="Arial" w:hAnsi="Arial" w:cs="Arial"/>
                <w:sz w:val="26"/>
                <w:szCs w:val="26"/>
                <w:u w:val="single"/>
              </w:rPr>
            </w:pPr>
            <w:r w:rsidRPr="004F44E2">
              <w:rPr>
                <w:rFonts w:ascii="Arial" w:hAnsi="Arial" w:cs="Arial"/>
                <w:sz w:val="26"/>
                <w:szCs w:val="26"/>
                <w:u w:val="single"/>
              </w:rPr>
              <w:t>Output</w:t>
            </w:r>
          </w:p>
        </w:tc>
      </w:tr>
      <w:tr w:rsidR="00EF0CBD" w:rsidRPr="004F44E2" w:rsidTr="00EF0CBD">
        <w:tc>
          <w:tcPr>
            <w:tcW w:w="5341" w:type="dxa"/>
          </w:tcPr>
          <w:p w:rsidR="00EF0CBD" w:rsidRPr="004F44E2" w:rsidRDefault="00EF0CBD" w:rsidP="00EF0CBD">
            <w:pPr>
              <w:spacing w:before="240"/>
              <w:rPr>
                <w:rFonts w:ascii="Arial" w:hAnsi="Arial" w:cs="Arial"/>
                <w:sz w:val="26"/>
                <w:szCs w:val="26"/>
              </w:rPr>
            </w:pPr>
            <w:r w:rsidRPr="004F44E2">
              <w:rPr>
                <w:rFonts w:ascii="Arial" w:hAnsi="Arial" w:cs="Arial"/>
                <w:sz w:val="26"/>
                <w:szCs w:val="26"/>
              </w:rPr>
              <w:t>&lt;p&gt;I am normal&lt;/p&gt;</w:t>
            </w:r>
          </w:p>
          <w:p w:rsidR="00EF0CBD" w:rsidRPr="004F44E2" w:rsidRDefault="00EF0CBD" w:rsidP="00EF0CBD">
            <w:pPr>
              <w:spacing w:before="240"/>
              <w:rPr>
                <w:rFonts w:ascii="Arial" w:hAnsi="Arial" w:cs="Arial"/>
                <w:sz w:val="26"/>
                <w:szCs w:val="26"/>
              </w:rPr>
            </w:pPr>
            <w:r w:rsidRPr="004F44E2">
              <w:rPr>
                <w:rFonts w:ascii="Arial" w:hAnsi="Arial" w:cs="Arial"/>
                <w:sz w:val="26"/>
                <w:szCs w:val="26"/>
              </w:rPr>
              <w:t xml:space="preserve">&lt;p </w:t>
            </w:r>
            <w:r w:rsidRPr="004F44E2">
              <w:rPr>
                <w:rFonts w:ascii="Arial" w:hAnsi="Arial" w:cs="Arial"/>
                <w:b/>
                <w:sz w:val="26"/>
                <w:szCs w:val="26"/>
              </w:rPr>
              <w:t>style="</w:t>
            </w:r>
            <w:proofErr w:type="spellStart"/>
            <w:r w:rsidRPr="004F44E2">
              <w:rPr>
                <w:rFonts w:ascii="Arial" w:hAnsi="Arial" w:cs="Arial"/>
                <w:b/>
                <w:sz w:val="26"/>
                <w:szCs w:val="26"/>
              </w:rPr>
              <w:t>color:red</w:t>
            </w:r>
            <w:proofErr w:type="spellEnd"/>
            <w:r w:rsidRPr="004F44E2">
              <w:rPr>
                <w:rFonts w:ascii="Arial" w:hAnsi="Arial" w:cs="Arial"/>
                <w:b/>
                <w:sz w:val="26"/>
                <w:szCs w:val="26"/>
              </w:rPr>
              <w:t>;"</w:t>
            </w:r>
            <w:r w:rsidRPr="004F44E2">
              <w:rPr>
                <w:rFonts w:ascii="Arial" w:hAnsi="Arial" w:cs="Arial"/>
                <w:sz w:val="26"/>
                <w:szCs w:val="26"/>
              </w:rPr>
              <w:t>&gt;I am red&lt;/p&gt;</w:t>
            </w:r>
          </w:p>
          <w:p w:rsidR="00EF0CBD" w:rsidRPr="004F44E2" w:rsidRDefault="00EF0CBD" w:rsidP="00EF0CBD">
            <w:pPr>
              <w:spacing w:before="240"/>
              <w:rPr>
                <w:rFonts w:ascii="Arial" w:hAnsi="Arial" w:cs="Arial"/>
                <w:sz w:val="26"/>
                <w:szCs w:val="26"/>
              </w:rPr>
            </w:pPr>
            <w:r w:rsidRPr="004F44E2">
              <w:rPr>
                <w:rFonts w:ascii="Arial" w:hAnsi="Arial" w:cs="Arial"/>
                <w:sz w:val="26"/>
                <w:szCs w:val="26"/>
              </w:rPr>
              <w:t xml:space="preserve">&lt;p </w:t>
            </w:r>
            <w:r w:rsidRPr="004F44E2">
              <w:rPr>
                <w:rFonts w:ascii="Arial" w:hAnsi="Arial" w:cs="Arial"/>
                <w:b/>
                <w:sz w:val="26"/>
                <w:szCs w:val="26"/>
              </w:rPr>
              <w:t>style="</w:t>
            </w:r>
            <w:proofErr w:type="spellStart"/>
            <w:r w:rsidRPr="004F44E2">
              <w:rPr>
                <w:rFonts w:ascii="Arial" w:hAnsi="Arial" w:cs="Arial"/>
                <w:b/>
                <w:sz w:val="26"/>
                <w:szCs w:val="26"/>
              </w:rPr>
              <w:t>color:blue</w:t>
            </w:r>
            <w:proofErr w:type="spellEnd"/>
            <w:r w:rsidRPr="004F44E2">
              <w:rPr>
                <w:rFonts w:ascii="Arial" w:hAnsi="Arial" w:cs="Arial"/>
                <w:b/>
                <w:sz w:val="26"/>
                <w:szCs w:val="26"/>
              </w:rPr>
              <w:t>;"</w:t>
            </w:r>
            <w:r w:rsidRPr="004F44E2">
              <w:rPr>
                <w:rFonts w:ascii="Arial" w:hAnsi="Arial" w:cs="Arial"/>
                <w:sz w:val="26"/>
                <w:szCs w:val="26"/>
              </w:rPr>
              <w:t>&gt;I am blue&lt;/p&gt;</w:t>
            </w:r>
          </w:p>
          <w:p w:rsidR="00EF0CBD" w:rsidRPr="004F44E2" w:rsidRDefault="00EF0CBD" w:rsidP="00EF0CBD">
            <w:pPr>
              <w:spacing w:before="240"/>
              <w:rPr>
                <w:rFonts w:ascii="Arial" w:hAnsi="Arial" w:cs="Arial"/>
                <w:sz w:val="26"/>
                <w:szCs w:val="26"/>
              </w:rPr>
            </w:pPr>
            <w:r w:rsidRPr="004F44E2">
              <w:rPr>
                <w:rFonts w:ascii="Arial" w:hAnsi="Arial" w:cs="Arial"/>
                <w:sz w:val="26"/>
                <w:szCs w:val="26"/>
              </w:rPr>
              <w:t xml:space="preserve">&lt;p </w:t>
            </w:r>
            <w:r w:rsidRPr="004F44E2">
              <w:rPr>
                <w:rFonts w:ascii="Arial" w:hAnsi="Arial" w:cs="Arial"/>
                <w:b/>
                <w:sz w:val="26"/>
                <w:szCs w:val="26"/>
              </w:rPr>
              <w:t>style="font-size:50px;"</w:t>
            </w:r>
            <w:r w:rsidRPr="004F44E2">
              <w:rPr>
                <w:rFonts w:ascii="Arial" w:hAnsi="Arial" w:cs="Arial"/>
                <w:sz w:val="26"/>
                <w:szCs w:val="26"/>
              </w:rPr>
              <w:t>&gt;I am big&lt;/p&gt;</w:t>
            </w:r>
          </w:p>
        </w:tc>
        <w:tc>
          <w:tcPr>
            <w:tcW w:w="5341" w:type="dxa"/>
          </w:tcPr>
          <w:p w:rsidR="00EF0CBD" w:rsidRPr="004F44E2" w:rsidRDefault="00EF0CBD" w:rsidP="00EF0CBD">
            <w:pPr>
              <w:spacing w:before="100" w:beforeAutospacing="1" w:after="100" w:afterAutospacing="1"/>
              <w:rPr>
                <w:rFonts w:ascii="Arial" w:eastAsia="Times New Roman" w:hAnsi="Arial" w:cs="Arial"/>
                <w:color w:val="000000"/>
                <w:sz w:val="26"/>
                <w:szCs w:val="26"/>
                <w:lang w:eastAsia="en-IN"/>
              </w:rPr>
            </w:pPr>
            <w:r w:rsidRPr="004F44E2">
              <w:rPr>
                <w:rFonts w:ascii="Arial" w:eastAsia="Times New Roman" w:hAnsi="Arial" w:cs="Arial"/>
                <w:color w:val="000000"/>
                <w:sz w:val="26"/>
                <w:szCs w:val="26"/>
                <w:lang w:eastAsia="en-IN"/>
              </w:rPr>
              <w:t>I am normal</w:t>
            </w:r>
          </w:p>
          <w:p w:rsidR="00EF0CBD" w:rsidRPr="004F44E2" w:rsidRDefault="00EF0CBD" w:rsidP="00EF0CBD">
            <w:pPr>
              <w:spacing w:before="100" w:beforeAutospacing="1" w:after="100" w:afterAutospacing="1"/>
              <w:rPr>
                <w:rFonts w:ascii="Arial" w:eastAsia="Times New Roman" w:hAnsi="Arial" w:cs="Arial"/>
                <w:color w:val="FF0000"/>
                <w:sz w:val="26"/>
                <w:szCs w:val="26"/>
                <w:lang w:eastAsia="en-IN"/>
              </w:rPr>
            </w:pPr>
            <w:r w:rsidRPr="004F44E2">
              <w:rPr>
                <w:rFonts w:ascii="Arial" w:eastAsia="Times New Roman" w:hAnsi="Arial" w:cs="Arial"/>
                <w:color w:val="FF0000"/>
                <w:sz w:val="26"/>
                <w:szCs w:val="26"/>
                <w:lang w:eastAsia="en-IN"/>
              </w:rPr>
              <w:t>I am red</w:t>
            </w:r>
          </w:p>
          <w:p w:rsidR="00EF0CBD" w:rsidRPr="004F44E2" w:rsidRDefault="00EF0CBD" w:rsidP="00EF0CBD">
            <w:pPr>
              <w:spacing w:before="100" w:beforeAutospacing="1" w:after="100" w:afterAutospacing="1"/>
              <w:rPr>
                <w:rFonts w:ascii="Arial" w:eastAsia="Times New Roman" w:hAnsi="Arial" w:cs="Arial"/>
                <w:color w:val="0000FF"/>
                <w:sz w:val="26"/>
                <w:szCs w:val="26"/>
                <w:lang w:eastAsia="en-IN"/>
              </w:rPr>
            </w:pPr>
            <w:r w:rsidRPr="004F44E2">
              <w:rPr>
                <w:rFonts w:ascii="Arial" w:eastAsia="Times New Roman" w:hAnsi="Arial" w:cs="Arial"/>
                <w:color w:val="0000FF"/>
                <w:sz w:val="26"/>
                <w:szCs w:val="26"/>
                <w:lang w:eastAsia="en-IN"/>
              </w:rPr>
              <w:t>I am blue</w:t>
            </w:r>
          </w:p>
          <w:p w:rsidR="00EF0CBD" w:rsidRPr="004F44E2" w:rsidRDefault="00EF0CBD" w:rsidP="00EF0CBD">
            <w:pPr>
              <w:spacing w:before="100" w:beforeAutospacing="1" w:after="100" w:afterAutospacing="1"/>
              <w:rPr>
                <w:rFonts w:ascii="Arial" w:eastAsia="Times New Roman" w:hAnsi="Arial" w:cs="Arial"/>
                <w:color w:val="000000"/>
                <w:sz w:val="26"/>
                <w:szCs w:val="26"/>
                <w:lang w:eastAsia="en-IN"/>
              </w:rPr>
            </w:pPr>
            <w:r w:rsidRPr="004F44E2">
              <w:rPr>
                <w:rFonts w:ascii="Arial" w:eastAsia="Times New Roman" w:hAnsi="Arial" w:cs="Arial"/>
                <w:color w:val="000000"/>
                <w:sz w:val="26"/>
                <w:szCs w:val="26"/>
                <w:lang w:eastAsia="en-IN"/>
              </w:rPr>
              <w:t>I am big</w:t>
            </w:r>
          </w:p>
        </w:tc>
      </w:tr>
    </w:tbl>
    <w:p w:rsidR="003F2770" w:rsidRPr="004F44E2" w:rsidRDefault="003F2770">
      <w:pPr>
        <w:rPr>
          <w:rFonts w:ascii="Arial" w:hAnsi="Arial" w:cs="Arial"/>
          <w:sz w:val="26"/>
          <w:szCs w:val="26"/>
        </w:rPr>
      </w:pPr>
    </w:p>
    <w:p w:rsidR="00C81D2C" w:rsidRPr="004F44E2" w:rsidRDefault="00C81D2C">
      <w:pPr>
        <w:rPr>
          <w:rFonts w:ascii="Arial" w:hAnsi="Arial" w:cs="Arial"/>
          <w:sz w:val="26"/>
          <w:szCs w:val="26"/>
        </w:rPr>
      </w:pPr>
    </w:p>
    <w:p w:rsidR="00C81D2C" w:rsidRPr="004F44E2" w:rsidRDefault="00C81D2C">
      <w:pPr>
        <w:rPr>
          <w:rFonts w:ascii="Arial" w:hAnsi="Arial" w:cs="Arial"/>
          <w:sz w:val="26"/>
          <w:szCs w:val="26"/>
        </w:rPr>
      </w:pPr>
    </w:p>
    <w:p w:rsidR="00C81D2C" w:rsidRPr="004F44E2" w:rsidRDefault="00C81D2C">
      <w:pPr>
        <w:rPr>
          <w:rFonts w:ascii="Arial" w:hAnsi="Arial" w:cs="Arial"/>
          <w:sz w:val="26"/>
          <w:szCs w:val="26"/>
        </w:rPr>
      </w:pPr>
    </w:p>
    <w:p w:rsidR="00C81D2C" w:rsidRPr="004F44E2" w:rsidRDefault="00C81D2C">
      <w:pPr>
        <w:rPr>
          <w:rFonts w:ascii="Arial" w:hAnsi="Arial" w:cs="Arial"/>
          <w:sz w:val="26"/>
          <w:szCs w:val="26"/>
        </w:rPr>
      </w:pPr>
    </w:p>
    <w:p w:rsidR="00C81D2C" w:rsidRPr="004F44E2" w:rsidRDefault="00C81D2C">
      <w:pPr>
        <w:rPr>
          <w:rFonts w:ascii="Arial" w:hAnsi="Arial" w:cs="Arial"/>
          <w:sz w:val="26"/>
          <w:szCs w:val="26"/>
        </w:rPr>
      </w:pPr>
    </w:p>
    <w:p w:rsidR="00C81D2C" w:rsidRPr="004F44E2" w:rsidRDefault="00C81D2C">
      <w:pPr>
        <w:rPr>
          <w:rFonts w:ascii="Arial" w:hAnsi="Arial" w:cs="Arial"/>
          <w:sz w:val="26"/>
          <w:szCs w:val="26"/>
        </w:rPr>
      </w:pPr>
    </w:p>
    <w:p w:rsidR="00C81D2C" w:rsidRPr="004F44E2" w:rsidRDefault="00C81D2C">
      <w:pPr>
        <w:rPr>
          <w:rFonts w:ascii="Arial" w:hAnsi="Arial" w:cs="Arial"/>
          <w:sz w:val="26"/>
          <w:szCs w:val="26"/>
        </w:rPr>
      </w:pPr>
    </w:p>
    <w:p w:rsidR="003F2770" w:rsidRPr="004F44E2" w:rsidRDefault="003F2770">
      <w:pPr>
        <w:rPr>
          <w:rFonts w:ascii="Arial" w:hAnsi="Arial" w:cs="Arial"/>
          <w:sz w:val="26"/>
          <w:szCs w:val="26"/>
        </w:rPr>
      </w:pPr>
    </w:p>
    <w:p w:rsidR="004A3B0E" w:rsidRPr="004F44E2" w:rsidRDefault="004A3B0E" w:rsidP="004A3B0E">
      <w:pPr>
        <w:rPr>
          <w:rFonts w:ascii="Arial" w:hAnsi="Arial" w:cs="Arial"/>
          <w:sz w:val="26"/>
          <w:szCs w:val="26"/>
          <w:u w:val="single"/>
        </w:rPr>
      </w:pPr>
      <w:r w:rsidRPr="004F44E2">
        <w:rPr>
          <w:rFonts w:ascii="Arial" w:hAnsi="Arial" w:cs="Arial"/>
          <w:color w:val="000000"/>
          <w:sz w:val="26"/>
          <w:szCs w:val="26"/>
          <w:u w:val="single"/>
          <w:shd w:val="clear" w:color="auto" w:fill="FFFFFF"/>
        </w:rPr>
        <w:t>HTML </w:t>
      </w:r>
      <w:r w:rsidRPr="004F44E2">
        <w:rPr>
          <w:rStyle w:val="HTMLCode"/>
          <w:rFonts w:ascii="Arial" w:eastAsiaTheme="minorHAnsi" w:hAnsi="Arial" w:cs="Arial"/>
          <w:b/>
          <w:color w:val="DC143C"/>
          <w:sz w:val="26"/>
          <w:szCs w:val="26"/>
          <w:u w:val="single"/>
        </w:rPr>
        <w:t>style</w:t>
      </w:r>
      <w:r w:rsidRPr="004F44E2">
        <w:rPr>
          <w:rFonts w:ascii="Arial" w:hAnsi="Arial" w:cs="Arial"/>
          <w:b/>
          <w:color w:val="000000"/>
          <w:sz w:val="26"/>
          <w:szCs w:val="26"/>
          <w:u w:val="single"/>
          <w:shd w:val="clear" w:color="auto" w:fill="FFFFFF"/>
        </w:rPr>
        <w:t> element</w:t>
      </w:r>
    </w:p>
    <w:p w:rsidR="003F2770" w:rsidRPr="004F44E2" w:rsidRDefault="004A3B0E">
      <w:pPr>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The </w:t>
      </w:r>
      <w:r w:rsidRPr="004F44E2">
        <w:rPr>
          <w:rStyle w:val="HTMLCode"/>
          <w:rFonts w:ascii="Arial" w:eastAsiaTheme="minorHAnsi" w:hAnsi="Arial" w:cs="Arial"/>
          <w:b/>
          <w:bCs/>
          <w:color w:val="1B1B1B"/>
          <w:sz w:val="26"/>
          <w:szCs w:val="26"/>
          <w:shd w:val="clear" w:color="auto" w:fill="FFFFFF"/>
        </w:rPr>
        <w:t>&lt;style&gt;</w:t>
      </w:r>
      <w:r w:rsidRPr="004F44E2">
        <w:rPr>
          <w:rFonts w:ascii="Arial" w:hAnsi="Arial" w:cs="Arial"/>
          <w:color w:val="1B1B1B"/>
          <w:sz w:val="26"/>
          <w:szCs w:val="26"/>
          <w:shd w:val="clear" w:color="auto" w:fill="FFFFFF"/>
        </w:rPr>
        <w:t> </w:t>
      </w:r>
      <w:hyperlink r:id="rId25" w:history="1">
        <w:r w:rsidRPr="004F44E2">
          <w:rPr>
            <w:rStyle w:val="Hyperlink"/>
            <w:rFonts w:ascii="Arial" w:hAnsi="Arial" w:cs="Arial"/>
            <w:sz w:val="26"/>
            <w:szCs w:val="26"/>
            <w:shd w:val="clear" w:color="auto" w:fill="FFFFFF"/>
          </w:rPr>
          <w:t>HTML</w:t>
        </w:r>
      </w:hyperlink>
      <w:r w:rsidRPr="004F44E2">
        <w:rPr>
          <w:rFonts w:ascii="Arial" w:hAnsi="Arial" w:cs="Arial"/>
          <w:color w:val="1B1B1B"/>
          <w:sz w:val="26"/>
          <w:szCs w:val="26"/>
          <w:shd w:val="clear" w:color="auto" w:fill="FFFFFF"/>
        </w:rPr>
        <w:t> element contains CSS, which is applied to the contents of that particular document.</w:t>
      </w:r>
    </w:p>
    <w:p w:rsidR="00ED1CB6" w:rsidRPr="004F44E2" w:rsidRDefault="00ED1CB6">
      <w:pPr>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The </w:t>
      </w:r>
      <w:r w:rsidRPr="004F44E2">
        <w:rPr>
          <w:rStyle w:val="HTMLCode"/>
          <w:rFonts w:ascii="Arial" w:eastAsiaTheme="minorHAnsi" w:hAnsi="Arial" w:cs="Arial"/>
          <w:color w:val="1B1B1B"/>
          <w:sz w:val="26"/>
          <w:szCs w:val="26"/>
        </w:rPr>
        <w:t>&lt;style&gt;</w:t>
      </w:r>
      <w:r w:rsidRPr="004F44E2">
        <w:rPr>
          <w:rFonts w:ascii="Arial" w:hAnsi="Arial" w:cs="Arial"/>
          <w:color w:val="1B1B1B"/>
          <w:sz w:val="26"/>
          <w:szCs w:val="26"/>
          <w:shd w:val="clear" w:color="auto" w:fill="FFFFFF"/>
        </w:rPr>
        <w:t> element must be included inside the </w:t>
      </w:r>
      <w:hyperlink r:id="rId26" w:history="1">
        <w:r w:rsidRPr="004F44E2">
          <w:rPr>
            <w:rStyle w:val="HTMLCode"/>
            <w:rFonts w:ascii="Arial" w:eastAsiaTheme="minorHAnsi" w:hAnsi="Arial" w:cs="Arial"/>
            <w:color w:val="0000FF"/>
            <w:sz w:val="26"/>
            <w:szCs w:val="26"/>
            <w:u w:val="single"/>
            <w:shd w:val="clear" w:color="auto" w:fill="FFFFFF"/>
          </w:rPr>
          <w:t>&lt;head&gt;</w:t>
        </w:r>
      </w:hyperlink>
      <w:r w:rsidRPr="004F44E2">
        <w:rPr>
          <w:rFonts w:ascii="Arial" w:hAnsi="Arial" w:cs="Arial"/>
          <w:color w:val="1B1B1B"/>
          <w:sz w:val="26"/>
          <w:szCs w:val="26"/>
          <w:shd w:val="clear" w:color="auto" w:fill="FFFFFF"/>
        </w:rPr>
        <w:t xml:space="preserve"> of the document. </w:t>
      </w:r>
    </w:p>
    <w:p w:rsidR="00261FE3" w:rsidRPr="004F44E2" w:rsidRDefault="00261FE3" w:rsidP="00261FE3">
      <w:pPr>
        <w:spacing w:before="240" w:after="120" w:line="240" w:lineRule="auto"/>
        <w:rPr>
          <w:rFonts w:ascii="Arial" w:hAnsi="Arial" w:cs="Arial"/>
          <w:b/>
          <w:sz w:val="26"/>
          <w:szCs w:val="26"/>
          <w:u w:val="single"/>
        </w:rPr>
      </w:pPr>
      <w:r w:rsidRPr="004F44E2">
        <w:rPr>
          <w:rFonts w:ascii="Arial" w:hAnsi="Arial" w:cs="Arial"/>
          <w:b/>
          <w:sz w:val="26"/>
          <w:szCs w:val="26"/>
          <w:u w:val="single"/>
        </w:rPr>
        <w:t>Syntax:</w:t>
      </w:r>
    </w:p>
    <w:tbl>
      <w:tblPr>
        <w:tblStyle w:val="TableGrid"/>
        <w:tblW w:w="0" w:type="auto"/>
        <w:tblLook w:val="04A0" w:firstRow="1" w:lastRow="0" w:firstColumn="1" w:lastColumn="0" w:noHBand="0" w:noVBand="1"/>
      </w:tblPr>
      <w:tblGrid>
        <w:gridCol w:w="10682"/>
      </w:tblGrid>
      <w:tr w:rsidR="00261FE3" w:rsidRPr="004F44E2" w:rsidTr="00261FE3">
        <w:tc>
          <w:tcPr>
            <w:tcW w:w="10682" w:type="dxa"/>
          </w:tcPr>
          <w:p w:rsidR="00261FE3" w:rsidRPr="004F44E2" w:rsidRDefault="00261FE3" w:rsidP="00261FE3">
            <w:pPr>
              <w:spacing w:before="240" w:after="240"/>
              <w:rPr>
                <w:rStyle w:val="tagcolor"/>
                <w:rFonts w:ascii="Arial" w:hAnsi="Arial" w:cs="Arial"/>
                <w:color w:val="0000CD"/>
                <w:sz w:val="26"/>
                <w:szCs w:val="26"/>
                <w:shd w:val="clear" w:color="auto" w:fill="FFFFFF"/>
              </w:rPr>
            </w:pPr>
            <w:r w:rsidRPr="004F44E2">
              <w:rPr>
                <w:rStyle w:val="tagcolor"/>
                <w:rFonts w:ascii="Arial" w:hAnsi="Arial" w:cs="Arial"/>
                <w:color w:val="0000CD"/>
                <w:sz w:val="26"/>
                <w:szCs w:val="26"/>
                <w:shd w:val="clear" w:color="auto" w:fill="FFFFFF"/>
              </w:rPr>
              <w:t>&lt;</w:t>
            </w:r>
            <w:r w:rsidRPr="004F44E2">
              <w:rPr>
                <w:rStyle w:val="attributecolor"/>
                <w:rFonts w:ascii="Arial" w:hAnsi="Arial" w:cs="Arial"/>
                <w:color w:val="FF0000"/>
                <w:sz w:val="26"/>
                <w:szCs w:val="26"/>
                <w:shd w:val="clear" w:color="auto" w:fill="FFFFFF"/>
              </w:rPr>
              <w:t>style</w:t>
            </w:r>
            <w:r w:rsidRPr="004F44E2">
              <w:rPr>
                <w:rStyle w:val="tagcolor"/>
                <w:rFonts w:ascii="Arial" w:hAnsi="Arial" w:cs="Arial"/>
                <w:color w:val="0000CD"/>
                <w:sz w:val="26"/>
                <w:szCs w:val="26"/>
                <w:shd w:val="clear" w:color="auto" w:fill="FFFFFF"/>
              </w:rPr>
              <w:t>&gt;</w:t>
            </w:r>
          </w:p>
          <w:p w:rsidR="00261FE3" w:rsidRPr="004F44E2" w:rsidRDefault="00261FE3" w:rsidP="00261FE3">
            <w:pPr>
              <w:spacing w:before="240" w:after="240"/>
              <w:rPr>
                <w:rStyle w:val="tagcolor"/>
                <w:rFonts w:ascii="Arial" w:hAnsi="Arial" w:cs="Arial"/>
                <w:color w:val="0000CD"/>
                <w:sz w:val="26"/>
                <w:szCs w:val="26"/>
                <w:shd w:val="clear" w:color="auto" w:fill="FFFFFF"/>
              </w:rPr>
            </w:pPr>
          </w:p>
          <w:p w:rsidR="00261FE3" w:rsidRPr="004F44E2" w:rsidRDefault="00261FE3" w:rsidP="00261FE3">
            <w:pPr>
              <w:spacing w:before="240" w:after="240"/>
              <w:rPr>
                <w:rFonts w:ascii="Arial" w:hAnsi="Arial" w:cs="Arial"/>
                <w:sz w:val="26"/>
                <w:szCs w:val="26"/>
              </w:rPr>
            </w:pPr>
            <w:r w:rsidRPr="004F44E2">
              <w:rPr>
                <w:rStyle w:val="tagcolor"/>
                <w:rFonts w:ascii="Arial" w:hAnsi="Arial" w:cs="Arial"/>
                <w:color w:val="0000CD"/>
                <w:sz w:val="26"/>
                <w:szCs w:val="26"/>
                <w:shd w:val="clear" w:color="auto" w:fill="FFFFFF"/>
              </w:rPr>
              <w:t>&lt;/</w:t>
            </w:r>
            <w:r w:rsidRPr="004F44E2">
              <w:rPr>
                <w:rStyle w:val="attributecolor"/>
                <w:rFonts w:ascii="Arial" w:hAnsi="Arial" w:cs="Arial"/>
                <w:color w:val="FF0000"/>
                <w:sz w:val="26"/>
                <w:szCs w:val="26"/>
                <w:shd w:val="clear" w:color="auto" w:fill="FFFFFF"/>
              </w:rPr>
              <w:t>style</w:t>
            </w:r>
            <w:r w:rsidRPr="004F44E2">
              <w:rPr>
                <w:rStyle w:val="tagcolor"/>
                <w:rFonts w:ascii="Arial" w:hAnsi="Arial" w:cs="Arial"/>
                <w:color w:val="0000CD"/>
                <w:sz w:val="26"/>
                <w:szCs w:val="26"/>
                <w:shd w:val="clear" w:color="auto" w:fill="FFFFFF"/>
              </w:rPr>
              <w:t>&gt;</w:t>
            </w:r>
          </w:p>
        </w:tc>
      </w:tr>
    </w:tbl>
    <w:p w:rsidR="003F2770" w:rsidRPr="004F44E2" w:rsidRDefault="00261FE3" w:rsidP="00261FE3">
      <w:pPr>
        <w:spacing w:before="240" w:after="120" w:line="240" w:lineRule="auto"/>
        <w:rPr>
          <w:rFonts w:ascii="Arial" w:hAnsi="Arial" w:cs="Arial"/>
          <w:b/>
          <w:sz w:val="26"/>
          <w:szCs w:val="26"/>
          <w:u w:val="single"/>
        </w:rPr>
      </w:pPr>
      <w:proofErr w:type="spellStart"/>
      <w:r w:rsidRPr="004F44E2">
        <w:rPr>
          <w:rFonts w:ascii="Arial" w:hAnsi="Arial" w:cs="Arial"/>
          <w:b/>
          <w:sz w:val="26"/>
          <w:szCs w:val="26"/>
          <w:u w:val="single"/>
        </w:rPr>
        <w:t>Eg</w:t>
      </w:r>
      <w:proofErr w:type="spellEnd"/>
      <w:r w:rsidRPr="004F44E2">
        <w:rPr>
          <w:rFonts w:ascii="Arial" w:hAnsi="Arial" w:cs="Arial"/>
          <w:b/>
          <w:sz w:val="26"/>
          <w:szCs w:val="26"/>
          <w:u w:val="single"/>
        </w:rPr>
        <w:t>:</w:t>
      </w:r>
    </w:p>
    <w:tbl>
      <w:tblPr>
        <w:tblStyle w:val="TableGrid"/>
        <w:tblW w:w="0" w:type="auto"/>
        <w:tblLook w:val="04A0" w:firstRow="1" w:lastRow="0" w:firstColumn="1" w:lastColumn="0" w:noHBand="0" w:noVBand="1"/>
      </w:tblPr>
      <w:tblGrid>
        <w:gridCol w:w="5341"/>
        <w:gridCol w:w="5341"/>
      </w:tblGrid>
      <w:tr w:rsidR="00C81D2C" w:rsidRPr="004F44E2" w:rsidTr="00C81D2C">
        <w:tc>
          <w:tcPr>
            <w:tcW w:w="5341" w:type="dxa"/>
          </w:tcPr>
          <w:p w:rsidR="00C81D2C" w:rsidRPr="004F44E2" w:rsidRDefault="001B6651">
            <w:pPr>
              <w:rPr>
                <w:rFonts w:ascii="Arial" w:hAnsi="Arial" w:cs="Arial"/>
                <w:sz w:val="26"/>
                <w:szCs w:val="26"/>
                <w:u w:val="single"/>
              </w:rPr>
            </w:pPr>
            <w:r w:rsidRPr="004F44E2">
              <w:rPr>
                <w:rFonts w:ascii="Arial" w:hAnsi="Arial" w:cs="Arial"/>
                <w:sz w:val="26"/>
                <w:szCs w:val="26"/>
                <w:u w:val="single"/>
              </w:rPr>
              <w:t>HTML</w:t>
            </w:r>
          </w:p>
        </w:tc>
        <w:tc>
          <w:tcPr>
            <w:tcW w:w="5341" w:type="dxa"/>
          </w:tcPr>
          <w:p w:rsidR="00C81D2C" w:rsidRPr="004F44E2" w:rsidRDefault="001B6651">
            <w:pPr>
              <w:rPr>
                <w:rFonts w:ascii="Arial" w:hAnsi="Arial" w:cs="Arial"/>
                <w:sz w:val="26"/>
                <w:szCs w:val="26"/>
                <w:u w:val="single"/>
              </w:rPr>
            </w:pPr>
            <w:r w:rsidRPr="004F44E2">
              <w:rPr>
                <w:rFonts w:ascii="Arial" w:hAnsi="Arial" w:cs="Arial"/>
                <w:sz w:val="26"/>
                <w:szCs w:val="26"/>
                <w:u w:val="single"/>
              </w:rPr>
              <w:t>Output</w:t>
            </w:r>
          </w:p>
        </w:tc>
      </w:tr>
      <w:tr w:rsidR="00C81D2C" w:rsidRPr="004F44E2" w:rsidTr="00C81D2C">
        <w:tc>
          <w:tcPr>
            <w:tcW w:w="5341" w:type="dxa"/>
          </w:tcPr>
          <w:p w:rsidR="00C81D2C" w:rsidRPr="004F44E2" w:rsidRDefault="00C81D2C" w:rsidP="00C81D2C">
            <w:pPr>
              <w:rPr>
                <w:rFonts w:ascii="Arial" w:hAnsi="Arial" w:cs="Arial"/>
                <w:b/>
                <w:sz w:val="26"/>
                <w:szCs w:val="26"/>
              </w:rPr>
            </w:pPr>
            <w:r w:rsidRPr="004F44E2">
              <w:rPr>
                <w:rFonts w:ascii="Arial" w:hAnsi="Arial" w:cs="Arial"/>
                <w:b/>
                <w:sz w:val="26"/>
                <w:szCs w:val="26"/>
              </w:rPr>
              <w:t>&lt;style&gt;</w:t>
            </w:r>
          </w:p>
          <w:p w:rsidR="00C81D2C" w:rsidRPr="004F44E2" w:rsidRDefault="001B6651" w:rsidP="00C81D2C">
            <w:pPr>
              <w:rPr>
                <w:rFonts w:ascii="Arial" w:hAnsi="Arial" w:cs="Arial"/>
                <w:b/>
                <w:sz w:val="26"/>
                <w:szCs w:val="26"/>
              </w:rPr>
            </w:pPr>
            <w:r w:rsidRPr="004F44E2">
              <w:rPr>
                <w:rFonts w:ascii="Arial" w:hAnsi="Arial" w:cs="Arial"/>
                <w:b/>
                <w:sz w:val="26"/>
                <w:szCs w:val="26"/>
              </w:rPr>
              <w:t xml:space="preserve">    </w:t>
            </w:r>
            <w:r w:rsidR="00C81D2C" w:rsidRPr="004F44E2">
              <w:rPr>
                <w:rFonts w:ascii="Arial" w:hAnsi="Arial" w:cs="Arial"/>
                <w:b/>
                <w:sz w:val="26"/>
                <w:szCs w:val="26"/>
              </w:rPr>
              <w:t>h1 {</w:t>
            </w:r>
          </w:p>
          <w:p w:rsidR="00C81D2C" w:rsidRPr="004F44E2" w:rsidRDefault="00C81D2C" w:rsidP="00C81D2C">
            <w:pPr>
              <w:rPr>
                <w:rFonts w:ascii="Arial" w:hAnsi="Arial" w:cs="Arial"/>
                <w:b/>
                <w:sz w:val="26"/>
                <w:szCs w:val="26"/>
              </w:rPr>
            </w:pPr>
            <w:r w:rsidRPr="004F44E2">
              <w:rPr>
                <w:rFonts w:ascii="Arial" w:hAnsi="Arial" w:cs="Arial"/>
                <w:b/>
                <w:sz w:val="26"/>
                <w:szCs w:val="26"/>
              </w:rPr>
              <w:t xml:space="preserve">  </w:t>
            </w:r>
            <w:r w:rsidR="001B6651" w:rsidRPr="004F44E2">
              <w:rPr>
                <w:rFonts w:ascii="Arial" w:hAnsi="Arial" w:cs="Arial"/>
                <w:b/>
                <w:sz w:val="26"/>
                <w:szCs w:val="26"/>
              </w:rPr>
              <w:t xml:space="preserve">        </w:t>
            </w:r>
            <w:proofErr w:type="spellStart"/>
            <w:r w:rsidRPr="004F44E2">
              <w:rPr>
                <w:rFonts w:ascii="Arial" w:hAnsi="Arial" w:cs="Arial"/>
                <w:b/>
                <w:sz w:val="26"/>
                <w:szCs w:val="26"/>
              </w:rPr>
              <w:t>color</w:t>
            </w:r>
            <w:proofErr w:type="spellEnd"/>
            <w:r w:rsidRPr="004F44E2">
              <w:rPr>
                <w:rFonts w:ascii="Arial" w:hAnsi="Arial" w:cs="Arial"/>
                <w:b/>
                <w:sz w:val="26"/>
                <w:szCs w:val="26"/>
              </w:rPr>
              <w:t>: red;</w:t>
            </w:r>
          </w:p>
          <w:p w:rsidR="00C81D2C" w:rsidRPr="004F44E2" w:rsidRDefault="001B6651" w:rsidP="00C81D2C">
            <w:pPr>
              <w:rPr>
                <w:rFonts w:ascii="Arial" w:hAnsi="Arial" w:cs="Arial"/>
                <w:b/>
                <w:sz w:val="26"/>
                <w:szCs w:val="26"/>
              </w:rPr>
            </w:pPr>
            <w:r w:rsidRPr="004F44E2">
              <w:rPr>
                <w:rFonts w:ascii="Arial" w:hAnsi="Arial" w:cs="Arial"/>
                <w:b/>
                <w:sz w:val="26"/>
                <w:szCs w:val="26"/>
              </w:rPr>
              <w:t xml:space="preserve">    </w:t>
            </w:r>
            <w:r w:rsidR="00C81D2C" w:rsidRPr="004F44E2">
              <w:rPr>
                <w:rFonts w:ascii="Arial" w:hAnsi="Arial" w:cs="Arial"/>
                <w:b/>
                <w:sz w:val="26"/>
                <w:szCs w:val="26"/>
              </w:rPr>
              <w:t>}</w:t>
            </w:r>
          </w:p>
          <w:p w:rsidR="00C81D2C" w:rsidRPr="004F44E2" w:rsidRDefault="001B6651" w:rsidP="00C81D2C">
            <w:pPr>
              <w:rPr>
                <w:rFonts w:ascii="Arial" w:hAnsi="Arial" w:cs="Arial"/>
                <w:b/>
                <w:sz w:val="26"/>
                <w:szCs w:val="26"/>
              </w:rPr>
            </w:pPr>
            <w:r w:rsidRPr="004F44E2">
              <w:rPr>
                <w:rFonts w:ascii="Arial" w:hAnsi="Arial" w:cs="Arial"/>
                <w:b/>
                <w:sz w:val="26"/>
                <w:szCs w:val="26"/>
              </w:rPr>
              <w:t xml:space="preserve">    </w:t>
            </w:r>
            <w:r w:rsidR="00C81D2C" w:rsidRPr="004F44E2">
              <w:rPr>
                <w:rFonts w:ascii="Arial" w:hAnsi="Arial" w:cs="Arial"/>
                <w:b/>
                <w:sz w:val="26"/>
                <w:szCs w:val="26"/>
              </w:rPr>
              <w:t>p {</w:t>
            </w:r>
          </w:p>
          <w:p w:rsidR="00C81D2C" w:rsidRPr="004F44E2" w:rsidRDefault="00C81D2C" w:rsidP="00C81D2C">
            <w:pPr>
              <w:rPr>
                <w:rFonts w:ascii="Arial" w:hAnsi="Arial" w:cs="Arial"/>
                <w:b/>
                <w:sz w:val="26"/>
                <w:szCs w:val="26"/>
              </w:rPr>
            </w:pPr>
            <w:r w:rsidRPr="004F44E2">
              <w:rPr>
                <w:rFonts w:ascii="Arial" w:hAnsi="Arial" w:cs="Arial"/>
                <w:b/>
                <w:sz w:val="26"/>
                <w:szCs w:val="26"/>
              </w:rPr>
              <w:t xml:space="preserve">  </w:t>
            </w:r>
            <w:r w:rsidR="001B6651" w:rsidRPr="004F44E2">
              <w:rPr>
                <w:rFonts w:ascii="Arial" w:hAnsi="Arial" w:cs="Arial"/>
                <w:b/>
                <w:sz w:val="26"/>
                <w:szCs w:val="26"/>
              </w:rPr>
              <w:t xml:space="preserve">    </w:t>
            </w:r>
            <w:proofErr w:type="spellStart"/>
            <w:r w:rsidRPr="004F44E2">
              <w:rPr>
                <w:rFonts w:ascii="Arial" w:hAnsi="Arial" w:cs="Arial"/>
                <w:b/>
                <w:sz w:val="26"/>
                <w:szCs w:val="26"/>
              </w:rPr>
              <w:t>color</w:t>
            </w:r>
            <w:proofErr w:type="spellEnd"/>
            <w:r w:rsidRPr="004F44E2">
              <w:rPr>
                <w:rFonts w:ascii="Arial" w:hAnsi="Arial" w:cs="Arial"/>
                <w:b/>
                <w:sz w:val="26"/>
                <w:szCs w:val="26"/>
              </w:rPr>
              <w:t>: #26b72b;</w:t>
            </w:r>
          </w:p>
          <w:p w:rsidR="00C81D2C" w:rsidRPr="004F44E2" w:rsidRDefault="001B6651" w:rsidP="00C81D2C">
            <w:pPr>
              <w:rPr>
                <w:rFonts w:ascii="Arial" w:hAnsi="Arial" w:cs="Arial"/>
                <w:b/>
                <w:sz w:val="26"/>
                <w:szCs w:val="26"/>
              </w:rPr>
            </w:pPr>
            <w:r w:rsidRPr="004F44E2">
              <w:rPr>
                <w:rFonts w:ascii="Arial" w:hAnsi="Arial" w:cs="Arial"/>
                <w:b/>
                <w:sz w:val="26"/>
                <w:szCs w:val="26"/>
              </w:rPr>
              <w:t xml:space="preserve">    </w:t>
            </w:r>
            <w:r w:rsidR="00C81D2C" w:rsidRPr="004F44E2">
              <w:rPr>
                <w:rFonts w:ascii="Arial" w:hAnsi="Arial" w:cs="Arial"/>
                <w:b/>
                <w:sz w:val="26"/>
                <w:szCs w:val="26"/>
              </w:rPr>
              <w:t>}</w:t>
            </w:r>
          </w:p>
          <w:p w:rsidR="00C81D2C" w:rsidRPr="004F44E2" w:rsidRDefault="00C81D2C" w:rsidP="00C81D2C">
            <w:pPr>
              <w:rPr>
                <w:rFonts w:ascii="Arial" w:hAnsi="Arial" w:cs="Arial"/>
                <w:b/>
                <w:sz w:val="26"/>
                <w:szCs w:val="26"/>
              </w:rPr>
            </w:pPr>
            <w:r w:rsidRPr="004F44E2">
              <w:rPr>
                <w:rFonts w:ascii="Arial" w:hAnsi="Arial" w:cs="Arial"/>
                <w:b/>
                <w:sz w:val="26"/>
                <w:szCs w:val="26"/>
              </w:rPr>
              <w:t>&lt;/style&gt;</w:t>
            </w:r>
          </w:p>
          <w:p w:rsidR="00C81D2C" w:rsidRPr="004F44E2" w:rsidRDefault="00C81D2C" w:rsidP="00C81D2C">
            <w:pPr>
              <w:rPr>
                <w:rFonts w:ascii="Arial" w:hAnsi="Arial" w:cs="Arial"/>
                <w:sz w:val="26"/>
                <w:szCs w:val="26"/>
              </w:rPr>
            </w:pPr>
          </w:p>
          <w:p w:rsidR="00C81D2C" w:rsidRPr="004F44E2" w:rsidRDefault="00C81D2C" w:rsidP="00C81D2C">
            <w:pPr>
              <w:rPr>
                <w:rFonts w:ascii="Arial" w:hAnsi="Arial" w:cs="Arial"/>
                <w:sz w:val="26"/>
                <w:szCs w:val="26"/>
              </w:rPr>
            </w:pPr>
            <w:r w:rsidRPr="004F44E2">
              <w:rPr>
                <w:rFonts w:ascii="Arial" w:hAnsi="Arial" w:cs="Arial"/>
                <w:sz w:val="26"/>
                <w:szCs w:val="26"/>
              </w:rPr>
              <w:t>&lt;h1&gt;Main Heading&lt;/h1&gt;</w:t>
            </w:r>
          </w:p>
          <w:p w:rsidR="00C81D2C" w:rsidRPr="004F44E2" w:rsidRDefault="00C81D2C" w:rsidP="00C81D2C">
            <w:pPr>
              <w:rPr>
                <w:rFonts w:ascii="Arial" w:hAnsi="Arial" w:cs="Arial"/>
                <w:sz w:val="26"/>
                <w:szCs w:val="26"/>
              </w:rPr>
            </w:pPr>
            <w:r w:rsidRPr="004F44E2">
              <w:rPr>
                <w:rFonts w:ascii="Arial" w:hAnsi="Arial" w:cs="Arial"/>
                <w:sz w:val="26"/>
                <w:szCs w:val="26"/>
              </w:rPr>
              <w:t>&lt;p&gt;This text will be green. Inline styles take precedence over CSS included externally.&lt;/p&gt;</w:t>
            </w:r>
          </w:p>
        </w:tc>
        <w:tc>
          <w:tcPr>
            <w:tcW w:w="5341" w:type="dxa"/>
          </w:tcPr>
          <w:p w:rsidR="00C81D2C" w:rsidRPr="004F44E2" w:rsidRDefault="00C81D2C" w:rsidP="00C81D2C">
            <w:pPr>
              <w:pStyle w:val="Heading1"/>
              <w:shd w:val="clear" w:color="auto" w:fill="FFFFFF"/>
              <w:outlineLvl w:val="0"/>
              <w:rPr>
                <w:rFonts w:ascii="Arial" w:hAnsi="Arial" w:cs="Arial"/>
                <w:color w:val="FF0000"/>
                <w:sz w:val="26"/>
                <w:szCs w:val="26"/>
              </w:rPr>
            </w:pPr>
            <w:r w:rsidRPr="004F44E2">
              <w:rPr>
                <w:rFonts w:ascii="Arial" w:hAnsi="Arial" w:cs="Arial"/>
                <w:color w:val="FF0000"/>
                <w:sz w:val="26"/>
                <w:szCs w:val="26"/>
              </w:rPr>
              <w:t>Main Heading</w:t>
            </w:r>
          </w:p>
          <w:p w:rsidR="00C81D2C" w:rsidRPr="004F44E2" w:rsidRDefault="00C81D2C" w:rsidP="00C81D2C">
            <w:pPr>
              <w:pStyle w:val="NormalWeb"/>
              <w:shd w:val="clear" w:color="auto" w:fill="FFFFFF"/>
              <w:rPr>
                <w:rFonts w:ascii="Arial" w:hAnsi="Arial" w:cs="Arial"/>
                <w:color w:val="26B72B"/>
                <w:sz w:val="26"/>
                <w:szCs w:val="26"/>
              </w:rPr>
            </w:pPr>
            <w:r w:rsidRPr="004F44E2">
              <w:rPr>
                <w:rFonts w:ascii="Arial" w:hAnsi="Arial" w:cs="Arial"/>
                <w:color w:val="26B72B"/>
                <w:sz w:val="26"/>
                <w:szCs w:val="26"/>
              </w:rPr>
              <w:t>This text will be green. Inline styles take precedence over CSS included externally.</w:t>
            </w:r>
          </w:p>
          <w:p w:rsidR="00C81D2C" w:rsidRPr="004F44E2" w:rsidRDefault="00C81D2C">
            <w:pPr>
              <w:rPr>
                <w:rFonts w:ascii="Arial" w:hAnsi="Arial" w:cs="Arial"/>
                <w:sz w:val="26"/>
                <w:szCs w:val="26"/>
              </w:rPr>
            </w:pPr>
          </w:p>
        </w:tc>
      </w:tr>
    </w:tbl>
    <w:p w:rsidR="003F2770" w:rsidRPr="004F44E2" w:rsidRDefault="003F2770">
      <w:pPr>
        <w:rPr>
          <w:rFonts w:ascii="Arial" w:hAnsi="Arial" w:cs="Arial"/>
          <w:sz w:val="26"/>
          <w:szCs w:val="26"/>
        </w:rPr>
      </w:pPr>
    </w:p>
    <w:p w:rsidR="009E761C" w:rsidRPr="004F44E2" w:rsidRDefault="009E761C">
      <w:pPr>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 xml:space="preserve">In general, it is better to put your styles in external </w:t>
      </w:r>
      <w:proofErr w:type="spellStart"/>
      <w:r w:rsidRPr="004F44E2">
        <w:rPr>
          <w:rFonts w:ascii="Arial" w:hAnsi="Arial" w:cs="Arial"/>
          <w:color w:val="1B1B1B"/>
          <w:sz w:val="26"/>
          <w:szCs w:val="26"/>
          <w:shd w:val="clear" w:color="auto" w:fill="FFFFFF"/>
        </w:rPr>
        <w:t>stylesheets</w:t>
      </w:r>
      <w:proofErr w:type="spellEnd"/>
      <w:r w:rsidRPr="004F44E2">
        <w:rPr>
          <w:rFonts w:ascii="Arial" w:hAnsi="Arial" w:cs="Arial"/>
          <w:color w:val="1B1B1B"/>
          <w:sz w:val="26"/>
          <w:szCs w:val="26"/>
          <w:shd w:val="clear" w:color="auto" w:fill="FFFFFF"/>
        </w:rPr>
        <w:t xml:space="preserve"> and apply them using </w:t>
      </w:r>
      <w:hyperlink r:id="rId27" w:history="1">
        <w:r w:rsidRPr="004F44E2">
          <w:rPr>
            <w:rStyle w:val="HTMLCode"/>
            <w:rFonts w:ascii="Arial" w:eastAsiaTheme="minorHAnsi" w:hAnsi="Arial" w:cs="Arial"/>
            <w:color w:val="0000FF"/>
            <w:sz w:val="26"/>
            <w:szCs w:val="26"/>
            <w:u w:val="single"/>
            <w:shd w:val="clear" w:color="auto" w:fill="FFFFFF"/>
          </w:rPr>
          <w:t>&lt;link&gt;</w:t>
        </w:r>
      </w:hyperlink>
      <w:r w:rsidRPr="004F44E2">
        <w:rPr>
          <w:rFonts w:ascii="Arial" w:hAnsi="Arial" w:cs="Arial"/>
          <w:color w:val="1B1B1B"/>
          <w:sz w:val="26"/>
          <w:szCs w:val="26"/>
          <w:shd w:val="clear" w:color="auto" w:fill="FFFFFF"/>
        </w:rPr>
        <w:t> elements.</w:t>
      </w:r>
    </w:p>
    <w:p w:rsidR="003F2770" w:rsidRPr="004F44E2" w:rsidRDefault="009E761C">
      <w:pPr>
        <w:rPr>
          <w:rFonts w:ascii="Arial" w:hAnsi="Arial" w:cs="Arial"/>
          <w:sz w:val="26"/>
          <w:szCs w:val="26"/>
        </w:rPr>
      </w:pPr>
      <w:r w:rsidRPr="004F44E2">
        <w:rPr>
          <w:rFonts w:ascii="Arial" w:hAnsi="Arial" w:cs="Arial"/>
          <w:color w:val="1B1B1B"/>
          <w:sz w:val="26"/>
          <w:szCs w:val="26"/>
          <w:shd w:val="clear" w:color="auto" w:fill="FFFFFF"/>
        </w:rPr>
        <w:t>If you include multiple </w:t>
      </w:r>
      <w:r w:rsidRPr="004F44E2">
        <w:rPr>
          <w:rStyle w:val="HTMLCode"/>
          <w:rFonts w:ascii="Arial" w:eastAsiaTheme="minorHAnsi" w:hAnsi="Arial" w:cs="Arial"/>
          <w:color w:val="1B1B1B"/>
          <w:sz w:val="26"/>
          <w:szCs w:val="26"/>
        </w:rPr>
        <w:t>&lt;style&gt;</w:t>
      </w:r>
      <w:r w:rsidRPr="004F44E2">
        <w:rPr>
          <w:rFonts w:ascii="Arial" w:hAnsi="Arial" w:cs="Arial"/>
          <w:color w:val="1B1B1B"/>
          <w:sz w:val="26"/>
          <w:szCs w:val="26"/>
          <w:shd w:val="clear" w:color="auto" w:fill="FFFFFF"/>
        </w:rPr>
        <w:t> and </w:t>
      </w:r>
      <w:r w:rsidRPr="004F44E2">
        <w:rPr>
          <w:rStyle w:val="HTMLCode"/>
          <w:rFonts w:ascii="Arial" w:eastAsiaTheme="minorHAnsi" w:hAnsi="Arial" w:cs="Arial"/>
          <w:color w:val="1B1B1B"/>
          <w:sz w:val="26"/>
          <w:szCs w:val="26"/>
        </w:rPr>
        <w:t>&lt;link&gt;</w:t>
      </w:r>
      <w:r w:rsidRPr="004F44E2">
        <w:rPr>
          <w:rFonts w:ascii="Arial" w:hAnsi="Arial" w:cs="Arial"/>
          <w:color w:val="1B1B1B"/>
          <w:sz w:val="26"/>
          <w:szCs w:val="26"/>
          <w:shd w:val="clear" w:color="auto" w:fill="FFFFFF"/>
        </w:rPr>
        <w:t> elements in your document, they will be applied to the DOM in the order they are included in the document — make sure you include them in the correct order, to avoid unexpected cascade issues.</w:t>
      </w:r>
    </w:p>
    <w:p w:rsidR="003F2770" w:rsidRPr="004F44E2" w:rsidRDefault="003F2770">
      <w:pPr>
        <w:rPr>
          <w:rFonts w:ascii="Arial" w:hAnsi="Arial" w:cs="Arial"/>
          <w:sz w:val="26"/>
          <w:szCs w:val="26"/>
        </w:rPr>
      </w:pPr>
    </w:p>
    <w:p w:rsidR="009E761C" w:rsidRPr="004F44E2" w:rsidRDefault="009E761C" w:rsidP="009E761C">
      <w:pPr>
        <w:rPr>
          <w:rFonts w:ascii="Arial" w:hAnsi="Arial" w:cs="Arial"/>
          <w:sz w:val="26"/>
          <w:szCs w:val="26"/>
          <w:u w:val="single"/>
        </w:rPr>
      </w:pPr>
      <w:r w:rsidRPr="004F44E2">
        <w:rPr>
          <w:rFonts w:ascii="Arial" w:hAnsi="Arial" w:cs="Arial"/>
          <w:color w:val="000000"/>
          <w:sz w:val="26"/>
          <w:szCs w:val="26"/>
          <w:u w:val="single"/>
          <w:shd w:val="clear" w:color="auto" w:fill="FFFFFF"/>
        </w:rPr>
        <w:t>External CSS</w:t>
      </w:r>
    </w:p>
    <w:p w:rsidR="00AC4B30" w:rsidRPr="004F44E2" w:rsidRDefault="00AC4B30">
      <w:pPr>
        <w:rPr>
          <w:rFonts w:ascii="Arial" w:hAnsi="Arial" w:cs="Arial"/>
          <w:color w:val="000000"/>
          <w:sz w:val="26"/>
          <w:szCs w:val="26"/>
          <w:shd w:val="clear" w:color="auto" w:fill="E7E9EB"/>
        </w:rPr>
      </w:pPr>
      <w:r w:rsidRPr="004F44E2">
        <w:rPr>
          <w:rFonts w:ascii="Arial" w:hAnsi="Arial" w:cs="Arial"/>
          <w:color w:val="000000"/>
          <w:sz w:val="26"/>
          <w:szCs w:val="26"/>
          <w:shd w:val="clear" w:color="auto" w:fill="E7E9EB"/>
        </w:rPr>
        <w:t>External styles are defined within the &lt;link&gt; element, inside the &lt;head&gt; section of an HTML page:</w:t>
      </w:r>
    </w:p>
    <w:p w:rsidR="00CF7F09" w:rsidRPr="004F44E2" w:rsidRDefault="00CF7F09" w:rsidP="00CF7F09">
      <w:pPr>
        <w:pStyle w:val="ListParagraph"/>
        <w:numPr>
          <w:ilvl w:val="0"/>
          <w:numId w:val="7"/>
        </w:numPr>
        <w:rPr>
          <w:rFonts w:ascii="Arial" w:hAnsi="Arial" w:cs="Arial"/>
          <w:sz w:val="26"/>
          <w:szCs w:val="26"/>
        </w:rPr>
      </w:pPr>
      <w:r w:rsidRPr="004F44E2">
        <w:rPr>
          <w:rFonts w:ascii="Arial" w:hAnsi="Arial" w:cs="Arial"/>
          <w:sz w:val="26"/>
          <w:szCs w:val="26"/>
        </w:rPr>
        <w:t xml:space="preserve">Create a </w:t>
      </w:r>
      <w:proofErr w:type="spellStart"/>
      <w:r w:rsidRPr="004F44E2">
        <w:rPr>
          <w:rFonts w:ascii="Arial" w:hAnsi="Arial" w:cs="Arial"/>
          <w:sz w:val="26"/>
          <w:szCs w:val="26"/>
        </w:rPr>
        <w:t>css</w:t>
      </w:r>
      <w:proofErr w:type="spellEnd"/>
      <w:r w:rsidRPr="004F44E2">
        <w:rPr>
          <w:rFonts w:ascii="Arial" w:hAnsi="Arial" w:cs="Arial"/>
          <w:sz w:val="26"/>
          <w:szCs w:val="26"/>
        </w:rPr>
        <w:t xml:space="preserve"> file and save the file by giving a .</w:t>
      </w:r>
      <w:proofErr w:type="spellStart"/>
      <w:r w:rsidRPr="004F44E2">
        <w:rPr>
          <w:rFonts w:ascii="Arial" w:hAnsi="Arial" w:cs="Arial"/>
          <w:sz w:val="26"/>
          <w:szCs w:val="26"/>
        </w:rPr>
        <w:t>css</w:t>
      </w:r>
      <w:proofErr w:type="spellEnd"/>
      <w:r w:rsidRPr="004F44E2">
        <w:rPr>
          <w:rFonts w:ascii="Arial" w:hAnsi="Arial" w:cs="Arial"/>
          <w:sz w:val="26"/>
          <w:szCs w:val="26"/>
        </w:rPr>
        <w:t xml:space="preserve"> file type extension. </w:t>
      </w:r>
      <w:r w:rsidRPr="004F44E2">
        <w:rPr>
          <w:rFonts w:ascii="Arial" w:hAnsi="Arial" w:cs="Arial"/>
          <w:sz w:val="26"/>
          <w:szCs w:val="26"/>
        </w:rPr>
        <w:br/>
      </w:r>
      <w:proofErr w:type="spellStart"/>
      <w:r w:rsidRPr="004F44E2">
        <w:rPr>
          <w:rFonts w:ascii="Arial" w:hAnsi="Arial" w:cs="Arial"/>
          <w:sz w:val="26"/>
          <w:szCs w:val="26"/>
        </w:rPr>
        <w:t>Eg</w:t>
      </w:r>
      <w:proofErr w:type="spellEnd"/>
      <w:r w:rsidRPr="004F44E2">
        <w:rPr>
          <w:rFonts w:ascii="Arial" w:hAnsi="Arial" w:cs="Arial"/>
          <w:sz w:val="26"/>
          <w:szCs w:val="26"/>
        </w:rPr>
        <w:t xml:space="preserve">: </w:t>
      </w:r>
      <w:r w:rsidRPr="004F44E2">
        <w:rPr>
          <w:rFonts w:ascii="Arial" w:hAnsi="Arial" w:cs="Arial"/>
          <w:b/>
          <w:sz w:val="26"/>
          <w:szCs w:val="26"/>
        </w:rPr>
        <w:t>style.css</w:t>
      </w:r>
    </w:p>
    <w:p w:rsidR="00CF7F09" w:rsidRPr="004F44E2" w:rsidRDefault="00CF7F09" w:rsidP="00CF7F09">
      <w:pPr>
        <w:pStyle w:val="ListParagraph"/>
        <w:numPr>
          <w:ilvl w:val="0"/>
          <w:numId w:val="7"/>
        </w:numPr>
        <w:rPr>
          <w:rFonts w:ascii="Arial" w:hAnsi="Arial" w:cs="Arial"/>
          <w:sz w:val="26"/>
          <w:szCs w:val="26"/>
        </w:rPr>
      </w:pPr>
      <w:r w:rsidRPr="004F44E2">
        <w:rPr>
          <w:rFonts w:ascii="Arial" w:hAnsi="Arial" w:cs="Arial"/>
          <w:sz w:val="26"/>
          <w:szCs w:val="26"/>
        </w:rPr>
        <w:lastRenderedPageBreak/>
        <w:t xml:space="preserve">Then include the </w:t>
      </w:r>
      <w:proofErr w:type="spellStart"/>
      <w:r w:rsidRPr="004F44E2">
        <w:rPr>
          <w:rFonts w:ascii="Arial" w:hAnsi="Arial" w:cs="Arial"/>
          <w:sz w:val="26"/>
          <w:szCs w:val="26"/>
        </w:rPr>
        <w:t>css</w:t>
      </w:r>
      <w:proofErr w:type="spellEnd"/>
      <w:r w:rsidRPr="004F44E2">
        <w:rPr>
          <w:rFonts w:ascii="Arial" w:hAnsi="Arial" w:cs="Arial"/>
          <w:sz w:val="26"/>
          <w:szCs w:val="26"/>
        </w:rPr>
        <w:t xml:space="preserve"> file using the &lt;link&gt; tag, inside your HTML document, inside the &lt;head&gt; tag.</w:t>
      </w:r>
      <w:r w:rsidRPr="004F44E2">
        <w:rPr>
          <w:rFonts w:ascii="Arial" w:hAnsi="Arial" w:cs="Arial"/>
          <w:sz w:val="26"/>
          <w:szCs w:val="26"/>
        </w:rPr>
        <w:br/>
      </w:r>
      <w:r w:rsidRPr="004F44E2">
        <w:rPr>
          <w:rFonts w:ascii="Arial" w:hAnsi="Arial" w:cs="Arial"/>
          <w:sz w:val="26"/>
          <w:szCs w:val="26"/>
        </w:rPr>
        <w:br/>
      </w:r>
      <w:r w:rsidRPr="004F44E2">
        <w:rPr>
          <w:rFonts w:ascii="Arial" w:hAnsi="Arial" w:cs="Arial"/>
          <w:sz w:val="26"/>
          <w:szCs w:val="26"/>
          <w:u w:val="single"/>
        </w:rPr>
        <w:t>Example:</w:t>
      </w:r>
    </w:p>
    <w:tbl>
      <w:tblPr>
        <w:tblStyle w:val="TableGrid"/>
        <w:tblW w:w="0" w:type="auto"/>
        <w:tblInd w:w="720" w:type="dxa"/>
        <w:tblLook w:val="04A0" w:firstRow="1" w:lastRow="0" w:firstColumn="1" w:lastColumn="0" w:noHBand="0" w:noVBand="1"/>
      </w:tblPr>
      <w:tblGrid>
        <w:gridCol w:w="9962"/>
      </w:tblGrid>
      <w:tr w:rsidR="00CF7F09" w:rsidRPr="004F44E2" w:rsidTr="00CF7F09">
        <w:tc>
          <w:tcPr>
            <w:tcW w:w="10682" w:type="dxa"/>
          </w:tcPr>
          <w:p w:rsidR="00CF7F09" w:rsidRPr="004F44E2" w:rsidRDefault="00CF7F09" w:rsidP="00CF7F09">
            <w:pPr>
              <w:pStyle w:val="ListParagraph"/>
              <w:ind w:left="0"/>
              <w:rPr>
                <w:rFonts w:ascii="Arial" w:hAnsi="Arial" w:cs="Arial"/>
                <w:sz w:val="26"/>
                <w:szCs w:val="26"/>
              </w:rPr>
            </w:pP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!DOCTYPE</w:t>
            </w:r>
            <w:r w:rsidRPr="004F44E2">
              <w:rPr>
                <w:rStyle w:val="attributecolor"/>
                <w:rFonts w:ascii="Arial" w:hAnsi="Arial" w:cs="Arial"/>
                <w:color w:val="FF0000"/>
                <w:sz w:val="26"/>
                <w:szCs w:val="26"/>
              </w:rPr>
              <w:t> html</w:t>
            </w:r>
            <w:r w:rsidRPr="004F44E2">
              <w:rPr>
                <w:rStyle w:val="tagcolor"/>
                <w:rFonts w:ascii="Arial" w:hAnsi="Arial" w:cs="Arial"/>
                <w:color w:val="0000CD"/>
                <w:sz w:val="26"/>
                <w:szCs w:val="26"/>
              </w:rPr>
              <w:t>&gt;</w:t>
            </w:r>
            <w:r w:rsidRPr="004F44E2">
              <w:rPr>
                <w:rFonts w:ascii="Arial" w:hAnsi="Arial" w:cs="Arial"/>
                <w:color w:val="000000"/>
                <w:sz w:val="26"/>
                <w:szCs w:val="26"/>
              </w:rPr>
              <w:br/>
            </w: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html</w:t>
            </w:r>
            <w:r w:rsidRPr="004F44E2">
              <w:rPr>
                <w:rStyle w:val="tagcolor"/>
                <w:rFonts w:ascii="Arial" w:hAnsi="Arial" w:cs="Arial"/>
                <w:color w:val="0000CD"/>
                <w:sz w:val="26"/>
                <w:szCs w:val="26"/>
              </w:rPr>
              <w:t>&gt;</w:t>
            </w:r>
            <w:r w:rsidRPr="004F44E2">
              <w:rPr>
                <w:rFonts w:ascii="Arial" w:hAnsi="Arial" w:cs="Arial"/>
                <w:color w:val="000000"/>
                <w:sz w:val="26"/>
                <w:szCs w:val="26"/>
              </w:rPr>
              <w:br/>
            </w: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head</w:t>
            </w:r>
            <w:r w:rsidRPr="004F44E2">
              <w:rPr>
                <w:rStyle w:val="tagcolor"/>
                <w:rFonts w:ascii="Arial" w:hAnsi="Arial" w:cs="Arial"/>
                <w:color w:val="0000CD"/>
                <w:sz w:val="26"/>
                <w:szCs w:val="26"/>
              </w:rPr>
              <w:t>&gt;</w:t>
            </w:r>
            <w:r w:rsidRPr="004F44E2">
              <w:rPr>
                <w:rFonts w:ascii="Arial" w:hAnsi="Arial" w:cs="Arial"/>
                <w:color w:val="000000"/>
                <w:sz w:val="26"/>
                <w:szCs w:val="26"/>
              </w:rPr>
              <w:br/>
            </w:r>
            <w:r w:rsidRPr="004F44E2">
              <w:rPr>
                <w:rStyle w:val="tagcolor"/>
                <w:rFonts w:ascii="Arial" w:hAnsi="Arial" w:cs="Arial"/>
                <w:color w:val="0000CD"/>
                <w:sz w:val="26"/>
                <w:szCs w:val="26"/>
              </w:rPr>
              <w:t xml:space="preserve">    </w:t>
            </w:r>
            <w:r w:rsidRPr="004F44E2">
              <w:rPr>
                <w:rStyle w:val="tagcolor"/>
                <w:rFonts w:ascii="Arial" w:hAnsi="Arial" w:cs="Arial"/>
                <w:b/>
                <w:color w:val="0000CD"/>
                <w:sz w:val="26"/>
                <w:szCs w:val="26"/>
              </w:rPr>
              <w:t>&lt;</w:t>
            </w:r>
            <w:r w:rsidRPr="004F44E2">
              <w:rPr>
                <w:rStyle w:val="tagnamecolor"/>
                <w:rFonts w:ascii="Arial" w:hAnsi="Arial" w:cs="Arial"/>
                <w:b/>
                <w:color w:val="A52A2A"/>
                <w:sz w:val="26"/>
                <w:szCs w:val="26"/>
              </w:rPr>
              <w:t>link</w:t>
            </w:r>
            <w:r w:rsidRPr="004F44E2">
              <w:rPr>
                <w:rStyle w:val="attributecolor"/>
                <w:rFonts w:ascii="Arial" w:hAnsi="Arial" w:cs="Arial"/>
                <w:b/>
                <w:color w:val="FF0000"/>
                <w:sz w:val="26"/>
                <w:szCs w:val="26"/>
              </w:rPr>
              <w:t> </w:t>
            </w:r>
            <w:proofErr w:type="spellStart"/>
            <w:r w:rsidRPr="004F44E2">
              <w:rPr>
                <w:rStyle w:val="attributecolor"/>
                <w:rFonts w:ascii="Arial" w:hAnsi="Arial" w:cs="Arial"/>
                <w:b/>
                <w:color w:val="FF0000"/>
                <w:sz w:val="26"/>
                <w:szCs w:val="26"/>
              </w:rPr>
              <w:t>rel</w:t>
            </w:r>
            <w:proofErr w:type="spellEnd"/>
            <w:r w:rsidRPr="004F44E2">
              <w:rPr>
                <w:rStyle w:val="attributevaluecolor"/>
                <w:rFonts w:ascii="Arial" w:hAnsi="Arial" w:cs="Arial"/>
                <w:b/>
                <w:color w:val="0000CD"/>
                <w:sz w:val="26"/>
                <w:szCs w:val="26"/>
              </w:rPr>
              <w:t>="</w:t>
            </w:r>
            <w:proofErr w:type="spellStart"/>
            <w:r w:rsidRPr="004F44E2">
              <w:rPr>
                <w:rStyle w:val="attributevaluecolor"/>
                <w:rFonts w:ascii="Arial" w:hAnsi="Arial" w:cs="Arial"/>
                <w:b/>
                <w:color w:val="0000CD"/>
                <w:sz w:val="26"/>
                <w:szCs w:val="26"/>
              </w:rPr>
              <w:t>stylesheet</w:t>
            </w:r>
            <w:proofErr w:type="spellEnd"/>
            <w:r w:rsidRPr="004F44E2">
              <w:rPr>
                <w:rStyle w:val="attributevaluecolor"/>
                <w:rFonts w:ascii="Arial" w:hAnsi="Arial" w:cs="Arial"/>
                <w:b/>
                <w:color w:val="0000CD"/>
                <w:sz w:val="26"/>
                <w:szCs w:val="26"/>
              </w:rPr>
              <w:t>"</w:t>
            </w:r>
            <w:r w:rsidRPr="004F44E2">
              <w:rPr>
                <w:rStyle w:val="attributecolor"/>
                <w:rFonts w:ascii="Arial" w:hAnsi="Arial" w:cs="Arial"/>
                <w:b/>
                <w:color w:val="FF0000"/>
                <w:sz w:val="26"/>
                <w:szCs w:val="26"/>
              </w:rPr>
              <w:t> </w:t>
            </w:r>
            <w:proofErr w:type="spellStart"/>
            <w:r w:rsidRPr="004F44E2">
              <w:rPr>
                <w:rStyle w:val="attributecolor"/>
                <w:rFonts w:ascii="Arial" w:hAnsi="Arial" w:cs="Arial"/>
                <w:b/>
                <w:color w:val="FF0000"/>
                <w:sz w:val="26"/>
                <w:szCs w:val="26"/>
              </w:rPr>
              <w:t>href</w:t>
            </w:r>
            <w:proofErr w:type="spellEnd"/>
            <w:r w:rsidRPr="004F44E2">
              <w:rPr>
                <w:rStyle w:val="attributevaluecolor"/>
                <w:rFonts w:ascii="Arial" w:hAnsi="Arial" w:cs="Arial"/>
                <w:b/>
                <w:color w:val="0000CD"/>
                <w:sz w:val="26"/>
                <w:szCs w:val="26"/>
              </w:rPr>
              <w:t>="style.css"</w:t>
            </w:r>
            <w:r w:rsidRPr="004F44E2">
              <w:rPr>
                <w:rStyle w:val="tagcolor"/>
                <w:rFonts w:ascii="Arial" w:hAnsi="Arial" w:cs="Arial"/>
                <w:b/>
                <w:color w:val="0000CD"/>
                <w:sz w:val="26"/>
                <w:szCs w:val="26"/>
              </w:rPr>
              <w:t>&gt;</w:t>
            </w:r>
            <w:r w:rsidRPr="004F44E2">
              <w:rPr>
                <w:rFonts w:ascii="Arial" w:hAnsi="Arial" w:cs="Arial"/>
                <w:b/>
                <w:color w:val="000000"/>
                <w:sz w:val="26"/>
                <w:szCs w:val="26"/>
              </w:rPr>
              <w:br/>
            </w: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/head</w:t>
            </w:r>
            <w:r w:rsidRPr="004F44E2">
              <w:rPr>
                <w:rStyle w:val="tagcolor"/>
                <w:rFonts w:ascii="Arial" w:hAnsi="Arial" w:cs="Arial"/>
                <w:color w:val="0000CD"/>
                <w:sz w:val="26"/>
                <w:szCs w:val="26"/>
              </w:rPr>
              <w:t>&gt;</w:t>
            </w:r>
            <w:r w:rsidRPr="004F44E2">
              <w:rPr>
                <w:rFonts w:ascii="Arial" w:hAnsi="Arial" w:cs="Arial"/>
                <w:color w:val="000000"/>
                <w:sz w:val="26"/>
                <w:szCs w:val="26"/>
              </w:rPr>
              <w:br/>
            </w: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body</w:t>
            </w:r>
            <w:r w:rsidRPr="004F44E2">
              <w:rPr>
                <w:rStyle w:val="tagcolor"/>
                <w:rFonts w:ascii="Arial" w:hAnsi="Arial" w:cs="Arial"/>
                <w:color w:val="0000CD"/>
                <w:sz w:val="26"/>
                <w:szCs w:val="26"/>
              </w:rPr>
              <w:t>&gt;</w:t>
            </w:r>
            <w:r w:rsidRPr="004F44E2">
              <w:rPr>
                <w:rFonts w:ascii="Arial" w:hAnsi="Arial" w:cs="Arial"/>
                <w:color w:val="000000"/>
                <w:sz w:val="26"/>
                <w:szCs w:val="26"/>
              </w:rPr>
              <w:br/>
            </w:r>
            <w:r w:rsidRPr="004F44E2">
              <w:rPr>
                <w:rFonts w:ascii="Arial" w:hAnsi="Arial" w:cs="Arial"/>
                <w:color w:val="000000"/>
                <w:sz w:val="26"/>
                <w:szCs w:val="26"/>
              </w:rPr>
              <w:br/>
            </w:r>
            <w:r w:rsidRPr="004F44E2">
              <w:rPr>
                <w:rStyle w:val="tagcolor"/>
                <w:rFonts w:ascii="Arial" w:hAnsi="Arial" w:cs="Arial"/>
                <w:color w:val="0000CD"/>
                <w:sz w:val="26"/>
                <w:szCs w:val="26"/>
              </w:rPr>
              <w:t xml:space="preserve">    &lt;</w:t>
            </w:r>
            <w:r w:rsidRPr="004F44E2">
              <w:rPr>
                <w:rStyle w:val="tagnamecolor"/>
                <w:rFonts w:ascii="Arial" w:hAnsi="Arial" w:cs="Arial"/>
                <w:color w:val="A52A2A"/>
                <w:sz w:val="26"/>
                <w:szCs w:val="26"/>
              </w:rPr>
              <w:t>h1</w:t>
            </w:r>
            <w:r w:rsidRPr="004F44E2">
              <w:rPr>
                <w:rStyle w:val="tagcolor"/>
                <w:rFonts w:ascii="Arial" w:hAnsi="Arial" w:cs="Arial"/>
                <w:color w:val="0000CD"/>
                <w:sz w:val="26"/>
                <w:szCs w:val="26"/>
              </w:rPr>
              <w:t>&gt;</w:t>
            </w:r>
            <w:r w:rsidRPr="004F44E2">
              <w:rPr>
                <w:rFonts w:ascii="Arial" w:hAnsi="Arial" w:cs="Arial"/>
                <w:color w:val="000000"/>
                <w:sz w:val="26"/>
                <w:szCs w:val="26"/>
                <w:shd w:val="clear" w:color="auto" w:fill="FFFFFF"/>
              </w:rPr>
              <w:t>This is a heading</w:t>
            </w: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/h1</w:t>
            </w:r>
            <w:r w:rsidRPr="004F44E2">
              <w:rPr>
                <w:rStyle w:val="tagcolor"/>
                <w:rFonts w:ascii="Arial" w:hAnsi="Arial" w:cs="Arial"/>
                <w:color w:val="0000CD"/>
                <w:sz w:val="26"/>
                <w:szCs w:val="26"/>
              </w:rPr>
              <w:t>&gt;</w:t>
            </w:r>
            <w:r w:rsidRPr="004F44E2">
              <w:rPr>
                <w:rFonts w:ascii="Arial" w:hAnsi="Arial" w:cs="Arial"/>
                <w:color w:val="000000"/>
                <w:sz w:val="26"/>
                <w:szCs w:val="26"/>
              </w:rPr>
              <w:br/>
            </w:r>
            <w:r w:rsidRPr="004F44E2">
              <w:rPr>
                <w:rStyle w:val="tagcolor"/>
                <w:rFonts w:ascii="Arial" w:hAnsi="Arial" w:cs="Arial"/>
                <w:color w:val="0000CD"/>
                <w:sz w:val="26"/>
                <w:szCs w:val="26"/>
              </w:rPr>
              <w:t xml:space="preserve">    &lt;</w:t>
            </w:r>
            <w:r w:rsidRPr="004F44E2">
              <w:rPr>
                <w:rStyle w:val="tagnamecolor"/>
                <w:rFonts w:ascii="Arial" w:hAnsi="Arial" w:cs="Arial"/>
                <w:color w:val="A52A2A"/>
                <w:sz w:val="26"/>
                <w:szCs w:val="26"/>
              </w:rPr>
              <w:t>p</w:t>
            </w:r>
            <w:r w:rsidRPr="004F44E2">
              <w:rPr>
                <w:rStyle w:val="tagcolor"/>
                <w:rFonts w:ascii="Arial" w:hAnsi="Arial" w:cs="Arial"/>
                <w:color w:val="0000CD"/>
                <w:sz w:val="26"/>
                <w:szCs w:val="26"/>
              </w:rPr>
              <w:t>&gt;</w:t>
            </w:r>
            <w:r w:rsidRPr="004F44E2">
              <w:rPr>
                <w:rFonts w:ascii="Arial" w:hAnsi="Arial" w:cs="Arial"/>
                <w:color w:val="000000"/>
                <w:sz w:val="26"/>
                <w:szCs w:val="26"/>
                <w:shd w:val="clear" w:color="auto" w:fill="FFFFFF"/>
              </w:rPr>
              <w:t>This is a paragraph.</w:t>
            </w: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/p</w:t>
            </w:r>
            <w:r w:rsidRPr="004F44E2">
              <w:rPr>
                <w:rStyle w:val="tagcolor"/>
                <w:rFonts w:ascii="Arial" w:hAnsi="Arial" w:cs="Arial"/>
                <w:color w:val="0000CD"/>
                <w:sz w:val="26"/>
                <w:szCs w:val="26"/>
              </w:rPr>
              <w:t>&gt;</w:t>
            </w:r>
            <w:r w:rsidRPr="004F44E2">
              <w:rPr>
                <w:rFonts w:ascii="Arial" w:hAnsi="Arial" w:cs="Arial"/>
                <w:color w:val="000000"/>
                <w:sz w:val="26"/>
                <w:szCs w:val="26"/>
              </w:rPr>
              <w:br/>
            </w:r>
            <w:r w:rsidRPr="004F44E2">
              <w:rPr>
                <w:rFonts w:ascii="Arial" w:hAnsi="Arial" w:cs="Arial"/>
                <w:color w:val="000000"/>
                <w:sz w:val="26"/>
                <w:szCs w:val="26"/>
              </w:rPr>
              <w:br/>
            </w: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/body</w:t>
            </w:r>
            <w:r w:rsidRPr="004F44E2">
              <w:rPr>
                <w:rStyle w:val="tagcolor"/>
                <w:rFonts w:ascii="Arial" w:hAnsi="Arial" w:cs="Arial"/>
                <w:color w:val="0000CD"/>
                <w:sz w:val="26"/>
                <w:szCs w:val="26"/>
              </w:rPr>
              <w:t>&gt;</w:t>
            </w:r>
            <w:r w:rsidRPr="004F44E2">
              <w:rPr>
                <w:rFonts w:ascii="Arial" w:hAnsi="Arial" w:cs="Arial"/>
                <w:color w:val="000000"/>
                <w:sz w:val="26"/>
                <w:szCs w:val="26"/>
              </w:rPr>
              <w:br/>
            </w:r>
            <w:r w:rsidRPr="004F44E2">
              <w:rPr>
                <w:rStyle w:val="tagcolor"/>
                <w:rFonts w:ascii="Arial" w:hAnsi="Arial" w:cs="Arial"/>
                <w:color w:val="0000CD"/>
                <w:sz w:val="26"/>
                <w:szCs w:val="26"/>
              </w:rPr>
              <w:t>&lt;</w:t>
            </w:r>
            <w:r w:rsidRPr="004F44E2">
              <w:rPr>
                <w:rStyle w:val="tagnamecolor"/>
                <w:rFonts w:ascii="Arial" w:hAnsi="Arial" w:cs="Arial"/>
                <w:color w:val="A52A2A"/>
                <w:sz w:val="26"/>
                <w:szCs w:val="26"/>
              </w:rPr>
              <w:t>/html</w:t>
            </w:r>
            <w:r w:rsidRPr="004F44E2">
              <w:rPr>
                <w:rStyle w:val="tagcolor"/>
                <w:rFonts w:ascii="Arial" w:hAnsi="Arial" w:cs="Arial"/>
                <w:color w:val="0000CD"/>
                <w:sz w:val="26"/>
                <w:szCs w:val="26"/>
              </w:rPr>
              <w:t>&gt;</w:t>
            </w:r>
          </w:p>
        </w:tc>
      </w:tr>
    </w:tbl>
    <w:p w:rsidR="00CF7F09" w:rsidRPr="004F44E2" w:rsidRDefault="00CF7F09" w:rsidP="009F4BCB">
      <w:pPr>
        <w:pStyle w:val="ListParagraph"/>
        <w:rPr>
          <w:rFonts w:ascii="Arial" w:hAnsi="Arial" w:cs="Arial"/>
          <w:sz w:val="26"/>
          <w:szCs w:val="26"/>
        </w:rPr>
      </w:pPr>
    </w:p>
    <w:p w:rsidR="009E761C" w:rsidRPr="004F44E2" w:rsidRDefault="00AC4B30">
      <w:pPr>
        <w:rPr>
          <w:rFonts w:ascii="Arial" w:hAnsi="Arial" w:cs="Arial"/>
          <w:sz w:val="26"/>
          <w:szCs w:val="26"/>
          <w:u w:val="single"/>
        </w:rPr>
      </w:pPr>
      <w:r w:rsidRPr="004F44E2">
        <w:rPr>
          <w:rFonts w:ascii="Arial" w:hAnsi="Arial" w:cs="Arial"/>
          <w:sz w:val="26"/>
          <w:szCs w:val="26"/>
          <w:u w:val="single"/>
        </w:rPr>
        <w:t>Syntax</w:t>
      </w:r>
      <w:r w:rsidR="00CF7F09" w:rsidRPr="004F44E2">
        <w:rPr>
          <w:rFonts w:ascii="Arial" w:hAnsi="Arial" w:cs="Arial"/>
          <w:sz w:val="26"/>
          <w:szCs w:val="26"/>
          <w:u w:val="single"/>
        </w:rPr>
        <w:t>:</w:t>
      </w:r>
    </w:p>
    <w:tbl>
      <w:tblPr>
        <w:tblStyle w:val="TableGrid"/>
        <w:tblW w:w="0" w:type="auto"/>
        <w:tblLook w:val="04A0" w:firstRow="1" w:lastRow="0" w:firstColumn="1" w:lastColumn="0" w:noHBand="0" w:noVBand="1"/>
      </w:tblPr>
      <w:tblGrid>
        <w:gridCol w:w="10682"/>
      </w:tblGrid>
      <w:tr w:rsidR="00CF7F09" w:rsidRPr="004F44E2" w:rsidTr="00CF7F09">
        <w:tc>
          <w:tcPr>
            <w:tcW w:w="10682" w:type="dxa"/>
          </w:tcPr>
          <w:p w:rsidR="00CF7F09" w:rsidRPr="004F44E2" w:rsidRDefault="00CF7F09" w:rsidP="00CF7F09">
            <w:pPr>
              <w:spacing w:before="240" w:after="240"/>
              <w:rPr>
                <w:rFonts w:ascii="Arial" w:hAnsi="Arial" w:cs="Arial"/>
                <w:sz w:val="26"/>
                <w:szCs w:val="26"/>
              </w:rPr>
            </w:pPr>
            <w:r w:rsidRPr="004F44E2">
              <w:rPr>
                <w:rStyle w:val="tagcolor"/>
                <w:rFonts w:ascii="Arial" w:hAnsi="Arial" w:cs="Arial"/>
                <w:color w:val="0000CD"/>
                <w:sz w:val="26"/>
                <w:szCs w:val="26"/>
                <w:shd w:val="clear" w:color="auto" w:fill="FFFFFF"/>
              </w:rPr>
              <w:t>&lt;</w:t>
            </w:r>
            <w:r w:rsidRPr="004F44E2">
              <w:rPr>
                <w:rFonts w:ascii="Arial" w:hAnsi="Arial" w:cs="Arial"/>
                <w:color w:val="A52A2A"/>
                <w:sz w:val="26"/>
                <w:szCs w:val="26"/>
                <w:shd w:val="clear" w:color="auto" w:fill="FFFFFF"/>
              </w:rPr>
              <w:t>link</w:t>
            </w:r>
            <w:r w:rsidRPr="004F44E2">
              <w:rPr>
                <w:rStyle w:val="attributecolor"/>
                <w:rFonts w:ascii="Arial" w:hAnsi="Arial" w:cs="Arial"/>
                <w:color w:val="FF0000"/>
                <w:sz w:val="26"/>
                <w:szCs w:val="26"/>
                <w:shd w:val="clear" w:color="auto" w:fill="FFFFFF"/>
              </w:rPr>
              <w:t> </w:t>
            </w:r>
            <w:proofErr w:type="spellStart"/>
            <w:r w:rsidRPr="004F44E2">
              <w:rPr>
                <w:rStyle w:val="attributecolor"/>
                <w:rFonts w:ascii="Arial" w:hAnsi="Arial" w:cs="Arial"/>
                <w:color w:val="FF0000"/>
                <w:sz w:val="26"/>
                <w:szCs w:val="26"/>
                <w:shd w:val="clear" w:color="auto" w:fill="FFFFFF"/>
              </w:rPr>
              <w:t>rel</w:t>
            </w:r>
            <w:proofErr w:type="spellEnd"/>
            <w:r w:rsidRPr="004F44E2">
              <w:rPr>
                <w:rStyle w:val="attributevaluecolor"/>
                <w:rFonts w:ascii="Arial" w:hAnsi="Arial" w:cs="Arial"/>
                <w:color w:val="0000CD"/>
                <w:sz w:val="26"/>
                <w:szCs w:val="26"/>
                <w:shd w:val="clear" w:color="auto" w:fill="FFFFFF"/>
              </w:rPr>
              <w:t>="</w:t>
            </w:r>
            <w:proofErr w:type="spellStart"/>
            <w:r w:rsidRPr="004F44E2">
              <w:rPr>
                <w:rStyle w:val="attributevaluecolor"/>
                <w:rFonts w:ascii="Arial" w:hAnsi="Arial" w:cs="Arial"/>
                <w:color w:val="0000CD"/>
                <w:sz w:val="26"/>
                <w:szCs w:val="26"/>
                <w:shd w:val="clear" w:color="auto" w:fill="FFFFFF"/>
              </w:rPr>
              <w:t>stylesheet</w:t>
            </w:r>
            <w:proofErr w:type="spellEnd"/>
            <w:r w:rsidRPr="004F44E2">
              <w:rPr>
                <w:rStyle w:val="attributevaluecolor"/>
                <w:rFonts w:ascii="Arial" w:hAnsi="Arial" w:cs="Arial"/>
                <w:color w:val="0000CD"/>
                <w:sz w:val="26"/>
                <w:szCs w:val="26"/>
                <w:shd w:val="clear" w:color="auto" w:fill="FFFFFF"/>
              </w:rPr>
              <w:t>"</w:t>
            </w:r>
            <w:r w:rsidRPr="004F44E2">
              <w:rPr>
                <w:rStyle w:val="attributecolor"/>
                <w:rFonts w:ascii="Arial" w:hAnsi="Arial" w:cs="Arial"/>
                <w:color w:val="FF0000"/>
                <w:sz w:val="26"/>
                <w:szCs w:val="26"/>
                <w:shd w:val="clear" w:color="auto" w:fill="FFFFFF"/>
              </w:rPr>
              <w:t> </w:t>
            </w:r>
            <w:proofErr w:type="spellStart"/>
            <w:r w:rsidRPr="004F44E2">
              <w:rPr>
                <w:rStyle w:val="attributecolor"/>
                <w:rFonts w:ascii="Arial" w:hAnsi="Arial" w:cs="Arial"/>
                <w:color w:val="FF0000"/>
                <w:sz w:val="26"/>
                <w:szCs w:val="26"/>
                <w:shd w:val="clear" w:color="auto" w:fill="FFFFFF"/>
              </w:rPr>
              <w:t>href</w:t>
            </w:r>
            <w:proofErr w:type="spellEnd"/>
            <w:r w:rsidRPr="004F44E2">
              <w:rPr>
                <w:rStyle w:val="attributevaluecolor"/>
                <w:rFonts w:ascii="Arial" w:hAnsi="Arial" w:cs="Arial"/>
                <w:color w:val="0000CD"/>
                <w:sz w:val="26"/>
                <w:szCs w:val="26"/>
                <w:shd w:val="clear" w:color="auto" w:fill="FFFFFF"/>
              </w:rPr>
              <w:t>="</w:t>
            </w:r>
            <w:r w:rsidRPr="004F44E2">
              <w:rPr>
                <w:rStyle w:val="attributevaluecolor"/>
                <w:rFonts w:ascii="Arial" w:hAnsi="Arial" w:cs="Arial"/>
                <w:color w:val="A6A6A6" w:themeColor="background1" w:themeShade="A6"/>
                <w:sz w:val="26"/>
                <w:szCs w:val="26"/>
                <w:shd w:val="clear" w:color="auto" w:fill="FFFFFF"/>
              </w:rPr>
              <w:t>fileName</w:t>
            </w:r>
            <w:r w:rsidRPr="004F44E2">
              <w:rPr>
                <w:rStyle w:val="attributevaluecolor"/>
                <w:rFonts w:ascii="Arial" w:hAnsi="Arial" w:cs="Arial"/>
                <w:color w:val="0000CD"/>
                <w:sz w:val="26"/>
                <w:szCs w:val="26"/>
                <w:shd w:val="clear" w:color="auto" w:fill="FFFFFF"/>
              </w:rPr>
              <w:t>.css"</w:t>
            </w:r>
            <w:r w:rsidRPr="004F44E2">
              <w:rPr>
                <w:rStyle w:val="tagcolor"/>
                <w:rFonts w:ascii="Arial" w:hAnsi="Arial" w:cs="Arial"/>
                <w:color w:val="0000CD"/>
                <w:sz w:val="26"/>
                <w:szCs w:val="26"/>
                <w:shd w:val="clear" w:color="auto" w:fill="FFFFFF"/>
              </w:rPr>
              <w:t>&gt;</w:t>
            </w:r>
          </w:p>
        </w:tc>
      </w:tr>
    </w:tbl>
    <w:p w:rsidR="00AC4B30" w:rsidRPr="004F44E2" w:rsidRDefault="00AC4B30">
      <w:pPr>
        <w:rPr>
          <w:rFonts w:ascii="Arial" w:hAnsi="Arial" w:cs="Arial"/>
          <w:sz w:val="26"/>
          <w:szCs w:val="26"/>
        </w:rPr>
      </w:pPr>
    </w:p>
    <w:p w:rsidR="00CF7F09" w:rsidRPr="004F44E2" w:rsidRDefault="00CF7F09">
      <w:pPr>
        <w:rPr>
          <w:rFonts w:ascii="Arial" w:hAnsi="Arial" w:cs="Arial"/>
          <w:sz w:val="26"/>
          <w:szCs w:val="26"/>
        </w:rPr>
      </w:pPr>
    </w:p>
    <w:p w:rsidR="008504A2" w:rsidRPr="004F44E2" w:rsidRDefault="008504A2" w:rsidP="008504A2">
      <w:pPr>
        <w:spacing w:line="360" w:lineRule="auto"/>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HTML Links</w:t>
      </w:r>
    </w:p>
    <w:p w:rsidR="008504A2" w:rsidRPr="004F44E2" w:rsidRDefault="002C278A" w:rsidP="006578F3">
      <w:pPr>
        <w:pStyle w:val="ListParagraph"/>
        <w:numPr>
          <w:ilvl w:val="0"/>
          <w:numId w:val="8"/>
        </w:numPr>
        <w:rPr>
          <w:rFonts w:ascii="Arial" w:hAnsi="Arial" w:cs="Arial"/>
          <w:sz w:val="26"/>
          <w:szCs w:val="26"/>
        </w:rPr>
      </w:pPr>
      <w:r w:rsidRPr="004F44E2">
        <w:rPr>
          <w:rFonts w:ascii="Arial" w:hAnsi="Arial" w:cs="Arial"/>
          <w:b/>
          <w:sz w:val="26"/>
          <w:szCs w:val="26"/>
        </w:rPr>
        <w:t xml:space="preserve">HTML </w:t>
      </w:r>
      <w:r w:rsidR="00122FCD" w:rsidRPr="004F44E2">
        <w:rPr>
          <w:rFonts w:ascii="Arial" w:hAnsi="Arial" w:cs="Arial"/>
          <w:b/>
          <w:sz w:val="26"/>
          <w:szCs w:val="26"/>
        </w:rPr>
        <w:t>&lt;link&gt; tag</w:t>
      </w:r>
      <w:r w:rsidR="00122FCD" w:rsidRPr="004F44E2">
        <w:rPr>
          <w:rFonts w:ascii="Arial" w:hAnsi="Arial" w:cs="Arial"/>
          <w:sz w:val="26"/>
          <w:szCs w:val="26"/>
        </w:rPr>
        <w:t xml:space="preserve"> -  (used to link external </w:t>
      </w:r>
      <w:proofErr w:type="spellStart"/>
      <w:r w:rsidR="00122FCD" w:rsidRPr="004F44E2">
        <w:rPr>
          <w:rFonts w:ascii="Arial" w:hAnsi="Arial" w:cs="Arial"/>
          <w:sz w:val="26"/>
          <w:szCs w:val="26"/>
        </w:rPr>
        <w:t>stylesheets</w:t>
      </w:r>
      <w:proofErr w:type="spellEnd"/>
      <w:r w:rsidR="00122FCD" w:rsidRPr="004F44E2">
        <w:rPr>
          <w:rFonts w:ascii="Arial" w:hAnsi="Arial" w:cs="Arial"/>
          <w:sz w:val="26"/>
          <w:szCs w:val="26"/>
        </w:rPr>
        <w:t xml:space="preserve"> and favicon)</w:t>
      </w:r>
    </w:p>
    <w:p w:rsidR="00122FCD" w:rsidRPr="004F44E2" w:rsidRDefault="002C278A" w:rsidP="006578F3">
      <w:pPr>
        <w:pStyle w:val="ListParagraph"/>
        <w:numPr>
          <w:ilvl w:val="0"/>
          <w:numId w:val="8"/>
        </w:numPr>
        <w:rPr>
          <w:rFonts w:ascii="Arial" w:hAnsi="Arial" w:cs="Arial"/>
          <w:sz w:val="26"/>
          <w:szCs w:val="26"/>
        </w:rPr>
      </w:pPr>
      <w:r w:rsidRPr="004F44E2">
        <w:rPr>
          <w:rFonts w:ascii="Arial" w:hAnsi="Arial" w:cs="Arial"/>
          <w:b/>
          <w:sz w:val="26"/>
          <w:szCs w:val="26"/>
        </w:rPr>
        <w:t xml:space="preserve">HTML </w:t>
      </w:r>
      <w:r w:rsidR="00122FCD" w:rsidRPr="004F44E2">
        <w:rPr>
          <w:rFonts w:ascii="Arial" w:hAnsi="Arial" w:cs="Arial"/>
          <w:b/>
          <w:sz w:val="26"/>
          <w:szCs w:val="26"/>
        </w:rPr>
        <w:t>&lt;a&gt; anchor link tag</w:t>
      </w:r>
      <w:r w:rsidR="00122FCD" w:rsidRPr="004F44E2">
        <w:rPr>
          <w:rFonts w:ascii="Arial" w:hAnsi="Arial" w:cs="Arial"/>
          <w:sz w:val="26"/>
          <w:szCs w:val="26"/>
        </w:rPr>
        <w:t xml:space="preserve"> – (used to create an </w:t>
      </w:r>
      <w:proofErr w:type="spellStart"/>
      <w:r w:rsidR="00122FCD" w:rsidRPr="004F44E2">
        <w:rPr>
          <w:rFonts w:ascii="Arial" w:hAnsi="Arial" w:cs="Arial"/>
          <w:sz w:val="26"/>
          <w:szCs w:val="26"/>
        </w:rPr>
        <w:t>hyper text</w:t>
      </w:r>
      <w:proofErr w:type="spellEnd"/>
      <w:r w:rsidR="00122FCD" w:rsidRPr="004F44E2">
        <w:rPr>
          <w:rFonts w:ascii="Arial" w:hAnsi="Arial" w:cs="Arial"/>
          <w:sz w:val="26"/>
          <w:szCs w:val="26"/>
        </w:rPr>
        <w:t xml:space="preserve"> link)</w:t>
      </w:r>
    </w:p>
    <w:p w:rsidR="00122FCD" w:rsidRPr="004F44E2" w:rsidRDefault="002C278A" w:rsidP="006578F3">
      <w:pPr>
        <w:pStyle w:val="ListParagraph"/>
        <w:numPr>
          <w:ilvl w:val="0"/>
          <w:numId w:val="8"/>
        </w:numPr>
        <w:rPr>
          <w:rFonts w:ascii="Arial" w:hAnsi="Arial" w:cs="Arial"/>
          <w:sz w:val="26"/>
          <w:szCs w:val="26"/>
        </w:rPr>
      </w:pPr>
      <w:r w:rsidRPr="004F44E2">
        <w:rPr>
          <w:rFonts w:ascii="Arial" w:hAnsi="Arial" w:cs="Arial"/>
          <w:b/>
          <w:sz w:val="26"/>
          <w:szCs w:val="26"/>
        </w:rPr>
        <w:t xml:space="preserve">HTML </w:t>
      </w:r>
      <w:r w:rsidR="00122FCD" w:rsidRPr="004F44E2">
        <w:rPr>
          <w:rFonts w:ascii="Arial" w:hAnsi="Arial" w:cs="Arial"/>
          <w:b/>
          <w:sz w:val="26"/>
          <w:szCs w:val="26"/>
        </w:rPr>
        <w:t>&lt;script&gt; tag</w:t>
      </w:r>
      <w:r w:rsidR="00122FCD" w:rsidRPr="004F44E2">
        <w:rPr>
          <w:rFonts w:ascii="Arial" w:hAnsi="Arial" w:cs="Arial"/>
          <w:sz w:val="26"/>
          <w:szCs w:val="26"/>
        </w:rPr>
        <w:t xml:space="preserve"> (used for including external </w:t>
      </w:r>
      <w:proofErr w:type="spellStart"/>
      <w:r w:rsidR="00122FCD" w:rsidRPr="004F44E2">
        <w:rPr>
          <w:rFonts w:ascii="Arial" w:hAnsi="Arial" w:cs="Arial"/>
          <w:sz w:val="26"/>
          <w:szCs w:val="26"/>
        </w:rPr>
        <w:t>Javascript</w:t>
      </w:r>
      <w:proofErr w:type="spellEnd"/>
      <w:r w:rsidR="00122FCD" w:rsidRPr="004F44E2">
        <w:rPr>
          <w:rFonts w:ascii="Arial" w:hAnsi="Arial" w:cs="Arial"/>
          <w:sz w:val="26"/>
          <w:szCs w:val="26"/>
        </w:rPr>
        <w:t>)</w:t>
      </w:r>
    </w:p>
    <w:p w:rsidR="00122FCD" w:rsidRPr="004F44E2" w:rsidRDefault="00122FCD">
      <w:pPr>
        <w:rPr>
          <w:rFonts w:ascii="Arial" w:hAnsi="Arial" w:cs="Arial"/>
          <w:sz w:val="26"/>
          <w:szCs w:val="26"/>
        </w:rPr>
      </w:pPr>
    </w:p>
    <w:p w:rsidR="00801FAD" w:rsidRPr="004F44E2" w:rsidRDefault="00801FAD" w:rsidP="00801FAD">
      <w:pPr>
        <w:pStyle w:val="Heading2"/>
        <w:shd w:val="clear" w:color="auto" w:fill="FFFFFF"/>
        <w:spacing w:before="150" w:beforeAutospacing="0" w:after="150" w:afterAutospacing="0"/>
        <w:rPr>
          <w:rFonts w:ascii="Arial" w:hAnsi="Arial" w:cs="Arial"/>
          <w:b w:val="0"/>
          <w:bCs w:val="0"/>
          <w:color w:val="000000"/>
          <w:sz w:val="26"/>
          <w:szCs w:val="26"/>
        </w:rPr>
      </w:pPr>
      <w:r w:rsidRPr="004F44E2">
        <w:rPr>
          <w:rFonts w:ascii="Arial" w:hAnsi="Arial" w:cs="Arial"/>
          <w:b w:val="0"/>
          <w:bCs w:val="0"/>
          <w:color w:val="000000"/>
          <w:sz w:val="26"/>
          <w:szCs w:val="26"/>
        </w:rPr>
        <w:t>HTML Link tag Definition and Usage</w:t>
      </w:r>
    </w:p>
    <w:p w:rsidR="00801FAD" w:rsidRPr="004F44E2" w:rsidRDefault="00801FAD" w:rsidP="00801FAD">
      <w:pPr>
        <w:pStyle w:val="NormalWeb"/>
        <w:shd w:val="clear" w:color="auto" w:fill="FFFFFF"/>
        <w:spacing w:before="288" w:beforeAutospacing="0" w:after="288" w:afterAutospacing="0"/>
        <w:rPr>
          <w:rFonts w:ascii="Arial" w:hAnsi="Arial" w:cs="Arial"/>
          <w:color w:val="000000"/>
          <w:sz w:val="26"/>
          <w:szCs w:val="26"/>
        </w:rPr>
      </w:pPr>
      <w:r w:rsidRPr="004F44E2">
        <w:rPr>
          <w:rFonts w:ascii="Arial" w:hAnsi="Arial" w:cs="Arial"/>
          <w:color w:val="000000"/>
          <w:sz w:val="26"/>
          <w:szCs w:val="26"/>
        </w:rPr>
        <w:t>The </w:t>
      </w:r>
      <w:r w:rsidRPr="004F44E2">
        <w:rPr>
          <w:rStyle w:val="HTMLCode"/>
          <w:rFonts w:ascii="Arial" w:hAnsi="Arial" w:cs="Arial"/>
          <w:color w:val="DC143C"/>
          <w:sz w:val="26"/>
          <w:szCs w:val="26"/>
        </w:rPr>
        <w:t>&lt;link&gt;</w:t>
      </w:r>
      <w:r w:rsidRPr="004F44E2">
        <w:rPr>
          <w:rFonts w:ascii="Arial" w:hAnsi="Arial" w:cs="Arial"/>
          <w:color w:val="000000"/>
          <w:sz w:val="26"/>
          <w:szCs w:val="26"/>
        </w:rPr>
        <w:t> tag defines the relationship between the current document and an external resource.</w:t>
      </w:r>
    </w:p>
    <w:p w:rsidR="00801FAD" w:rsidRPr="004F44E2" w:rsidRDefault="00801FAD" w:rsidP="00801FAD">
      <w:pPr>
        <w:pStyle w:val="NormalWeb"/>
        <w:shd w:val="clear" w:color="auto" w:fill="FFFFFF"/>
        <w:spacing w:before="288" w:beforeAutospacing="0" w:after="288" w:afterAutospacing="0"/>
        <w:rPr>
          <w:rFonts w:ascii="Arial" w:hAnsi="Arial" w:cs="Arial"/>
          <w:color w:val="000000"/>
          <w:sz w:val="26"/>
          <w:szCs w:val="26"/>
        </w:rPr>
      </w:pPr>
      <w:r w:rsidRPr="004F44E2">
        <w:rPr>
          <w:rFonts w:ascii="Arial" w:hAnsi="Arial" w:cs="Arial"/>
          <w:color w:val="000000"/>
          <w:sz w:val="26"/>
          <w:szCs w:val="26"/>
        </w:rPr>
        <w:t>The </w:t>
      </w:r>
      <w:r w:rsidRPr="004F44E2">
        <w:rPr>
          <w:rStyle w:val="HTMLCode"/>
          <w:rFonts w:ascii="Arial" w:hAnsi="Arial" w:cs="Arial"/>
          <w:color w:val="DC143C"/>
          <w:sz w:val="26"/>
          <w:szCs w:val="26"/>
        </w:rPr>
        <w:t>&lt;link&gt;</w:t>
      </w:r>
      <w:r w:rsidRPr="004F44E2">
        <w:rPr>
          <w:rFonts w:ascii="Arial" w:hAnsi="Arial" w:cs="Arial"/>
          <w:color w:val="000000"/>
          <w:sz w:val="26"/>
          <w:szCs w:val="26"/>
        </w:rPr>
        <w:t> tag is most often used to link to external style sheets or to add a </w:t>
      </w:r>
      <w:hyperlink r:id="rId28" w:history="1">
        <w:r w:rsidRPr="004F44E2">
          <w:rPr>
            <w:rStyle w:val="Hyperlink"/>
            <w:rFonts w:ascii="Arial" w:hAnsi="Arial" w:cs="Arial"/>
            <w:sz w:val="26"/>
            <w:szCs w:val="26"/>
          </w:rPr>
          <w:t>favicon</w:t>
        </w:r>
      </w:hyperlink>
      <w:r w:rsidRPr="004F44E2">
        <w:rPr>
          <w:rFonts w:ascii="Arial" w:hAnsi="Arial" w:cs="Arial"/>
          <w:color w:val="000000"/>
          <w:sz w:val="26"/>
          <w:szCs w:val="26"/>
        </w:rPr>
        <w:t> to your website.</w:t>
      </w:r>
    </w:p>
    <w:p w:rsidR="00801FAD" w:rsidRPr="004F44E2" w:rsidRDefault="00801FAD" w:rsidP="00801FAD">
      <w:pPr>
        <w:pStyle w:val="NormalWeb"/>
        <w:shd w:val="clear" w:color="auto" w:fill="FFFFFF"/>
        <w:spacing w:before="288" w:beforeAutospacing="0" w:after="288" w:afterAutospacing="0"/>
        <w:rPr>
          <w:rFonts w:ascii="Arial" w:hAnsi="Arial" w:cs="Arial"/>
          <w:color w:val="000000"/>
          <w:sz w:val="26"/>
          <w:szCs w:val="26"/>
        </w:rPr>
      </w:pPr>
      <w:r w:rsidRPr="004F44E2">
        <w:rPr>
          <w:rFonts w:ascii="Arial" w:hAnsi="Arial" w:cs="Arial"/>
          <w:color w:val="000000"/>
          <w:sz w:val="26"/>
          <w:szCs w:val="26"/>
        </w:rPr>
        <w:t>The </w:t>
      </w:r>
      <w:r w:rsidRPr="004F44E2">
        <w:rPr>
          <w:rStyle w:val="HTMLCode"/>
          <w:rFonts w:ascii="Arial" w:hAnsi="Arial" w:cs="Arial"/>
          <w:color w:val="DC143C"/>
          <w:sz w:val="26"/>
          <w:szCs w:val="26"/>
        </w:rPr>
        <w:t>&lt;link&gt;</w:t>
      </w:r>
      <w:r w:rsidRPr="004F44E2">
        <w:rPr>
          <w:rFonts w:ascii="Arial" w:hAnsi="Arial" w:cs="Arial"/>
          <w:color w:val="000000"/>
          <w:sz w:val="26"/>
          <w:szCs w:val="26"/>
        </w:rPr>
        <w:t> element is an empty element, it contains attributes only.</w:t>
      </w:r>
    </w:p>
    <w:p w:rsidR="00CF7F09" w:rsidRPr="004F44E2" w:rsidRDefault="0000113F">
      <w:pPr>
        <w:rPr>
          <w:rFonts w:ascii="Arial" w:hAnsi="Arial" w:cs="Arial"/>
          <w:sz w:val="26"/>
          <w:szCs w:val="26"/>
        </w:rPr>
      </w:pPr>
      <w:r w:rsidRPr="004F44E2">
        <w:rPr>
          <w:rFonts w:ascii="Arial" w:hAnsi="Arial" w:cs="Arial"/>
          <w:sz w:val="26"/>
          <w:szCs w:val="26"/>
          <w:u w:val="single"/>
        </w:rPr>
        <w:t xml:space="preserve">Link </w:t>
      </w:r>
      <w:proofErr w:type="gramStart"/>
      <w:r w:rsidRPr="004F44E2">
        <w:rPr>
          <w:rFonts w:ascii="Arial" w:hAnsi="Arial" w:cs="Arial"/>
          <w:sz w:val="26"/>
          <w:szCs w:val="26"/>
          <w:u w:val="single"/>
        </w:rPr>
        <w:t>element attribute</w:t>
      </w:r>
      <w:proofErr w:type="gramEnd"/>
      <w:r w:rsidRPr="004F44E2">
        <w:rPr>
          <w:rFonts w:ascii="Arial" w:hAnsi="Arial" w:cs="Arial"/>
          <w:sz w:val="26"/>
          <w:szCs w:val="26"/>
          <w:u w:val="single"/>
        </w:rPr>
        <w:t xml:space="preserve"> reference: </w:t>
      </w:r>
      <w:r w:rsidRPr="004F44E2">
        <w:rPr>
          <w:rFonts w:ascii="Arial" w:hAnsi="Arial" w:cs="Arial"/>
          <w:sz w:val="26"/>
          <w:szCs w:val="26"/>
        </w:rPr>
        <w:br/>
      </w:r>
      <w:hyperlink r:id="rId29" w:history="1">
        <w:r w:rsidRPr="004F44E2">
          <w:rPr>
            <w:rStyle w:val="Hyperlink"/>
            <w:rFonts w:ascii="Arial" w:hAnsi="Arial" w:cs="Arial"/>
            <w:sz w:val="26"/>
            <w:szCs w:val="26"/>
          </w:rPr>
          <w:t>https://www.w3schools.com/tags/tag_link.asp</w:t>
        </w:r>
      </w:hyperlink>
      <w:r w:rsidRPr="004F44E2">
        <w:rPr>
          <w:rFonts w:ascii="Arial" w:hAnsi="Arial" w:cs="Arial"/>
          <w:sz w:val="26"/>
          <w:szCs w:val="26"/>
        </w:rPr>
        <w:t xml:space="preserve"> </w:t>
      </w:r>
    </w:p>
    <w:p w:rsidR="005E0FA6" w:rsidRPr="004F44E2" w:rsidRDefault="005E0FA6" w:rsidP="005E0FA6">
      <w:pPr>
        <w:spacing w:before="240"/>
        <w:rPr>
          <w:rFonts w:ascii="Arial" w:hAnsi="Arial" w:cs="Arial"/>
          <w:sz w:val="26"/>
          <w:szCs w:val="26"/>
        </w:rPr>
      </w:pPr>
    </w:p>
    <w:p w:rsidR="005E0FA6" w:rsidRPr="004F44E2" w:rsidRDefault="005E0FA6" w:rsidP="005E0FA6">
      <w:pPr>
        <w:spacing w:before="240"/>
        <w:rPr>
          <w:rFonts w:ascii="Arial" w:hAnsi="Arial" w:cs="Arial"/>
          <w:sz w:val="26"/>
          <w:szCs w:val="26"/>
        </w:rPr>
      </w:pPr>
      <w:r w:rsidRPr="004F44E2">
        <w:rPr>
          <w:rFonts w:ascii="Arial" w:hAnsi="Arial" w:cs="Arial"/>
          <w:b/>
          <w:sz w:val="26"/>
          <w:szCs w:val="26"/>
          <w:u w:val="single"/>
        </w:rPr>
        <w:t>Example:</w:t>
      </w:r>
    </w:p>
    <w:tbl>
      <w:tblPr>
        <w:tblStyle w:val="TableGrid"/>
        <w:tblW w:w="0" w:type="auto"/>
        <w:tblLook w:val="04A0" w:firstRow="1" w:lastRow="0" w:firstColumn="1" w:lastColumn="0" w:noHBand="0" w:noVBand="1"/>
      </w:tblPr>
      <w:tblGrid>
        <w:gridCol w:w="5028"/>
        <w:gridCol w:w="5654"/>
      </w:tblGrid>
      <w:tr w:rsidR="005E0FA6" w:rsidRPr="004F44E2" w:rsidTr="005E0FA6">
        <w:tc>
          <w:tcPr>
            <w:tcW w:w="5070" w:type="dxa"/>
          </w:tcPr>
          <w:p w:rsidR="005E0FA6" w:rsidRPr="004F44E2" w:rsidRDefault="005E0FA6" w:rsidP="005E0FA6">
            <w:pPr>
              <w:spacing w:after="240"/>
              <w:rPr>
                <w:rFonts w:ascii="Arial" w:hAnsi="Arial" w:cs="Arial"/>
                <w:sz w:val="26"/>
                <w:szCs w:val="26"/>
                <w:u w:val="single"/>
              </w:rPr>
            </w:pPr>
            <w:r w:rsidRPr="004F44E2">
              <w:rPr>
                <w:rFonts w:ascii="Arial" w:hAnsi="Arial" w:cs="Arial"/>
                <w:sz w:val="26"/>
                <w:szCs w:val="26"/>
                <w:u w:val="single"/>
              </w:rPr>
              <w:lastRenderedPageBreak/>
              <w:t>Element</w:t>
            </w:r>
          </w:p>
        </w:tc>
        <w:tc>
          <w:tcPr>
            <w:tcW w:w="5612" w:type="dxa"/>
          </w:tcPr>
          <w:p w:rsidR="005E0FA6" w:rsidRPr="004F44E2" w:rsidRDefault="005E0FA6" w:rsidP="005E0FA6">
            <w:pPr>
              <w:rPr>
                <w:rFonts w:ascii="Arial" w:hAnsi="Arial" w:cs="Arial"/>
                <w:sz w:val="26"/>
                <w:szCs w:val="26"/>
                <w:u w:val="single"/>
              </w:rPr>
            </w:pPr>
            <w:r w:rsidRPr="004F44E2">
              <w:rPr>
                <w:rFonts w:ascii="Arial" w:hAnsi="Arial" w:cs="Arial"/>
                <w:sz w:val="26"/>
                <w:szCs w:val="26"/>
                <w:u w:val="single"/>
              </w:rPr>
              <w:t>Output</w:t>
            </w:r>
          </w:p>
        </w:tc>
      </w:tr>
      <w:tr w:rsidR="005E0FA6" w:rsidRPr="004F44E2" w:rsidTr="005E0FA6">
        <w:tc>
          <w:tcPr>
            <w:tcW w:w="5070" w:type="dxa"/>
          </w:tcPr>
          <w:p w:rsidR="005E0FA6" w:rsidRPr="004F44E2" w:rsidRDefault="005E0FA6" w:rsidP="005E0FA6">
            <w:pPr>
              <w:spacing w:before="240" w:after="240"/>
              <w:rPr>
                <w:rFonts w:ascii="Arial" w:hAnsi="Arial" w:cs="Arial"/>
                <w:sz w:val="26"/>
                <w:szCs w:val="26"/>
              </w:rPr>
            </w:pPr>
            <w:r w:rsidRPr="004F44E2">
              <w:rPr>
                <w:rFonts w:ascii="Arial" w:hAnsi="Arial" w:cs="Arial"/>
                <w:sz w:val="26"/>
                <w:szCs w:val="26"/>
              </w:rPr>
              <w:t xml:space="preserve">&lt;link </w:t>
            </w:r>
            <w:proofErr w:type="spellStart"/>
            <w:r w:rsidRPr="004F44E2">
              <w:rPr>
                <w:rFonts w:ascii="Arial" w:hAnsi="Arial" w:cs="Arial"/>
                <w:sz w:val="26"/>
                <w:szCs w:val="26"/>
              </w:rPr>
              <w:t>rel</w:t>
            </w:r>
            <w:proofErr w:type="spellEnd"/>
            <w:r w:rsidRPr="004F44E2">
              <w:rPr>
                <w:rFonts w:ascii="Arial" w:hAnsi="Arial" w:cs="Arial"/>
                <w:sz w:val="26"/>
                <w:szCs w:val="26"/>
              </w:rPr>
              <w:t xml:space="preserve">="icon" </w:t>
            </w:r>
            <w:proofErr w:type="spellStart"/>
            <w:r w:rsidRPr="004F44E2">
              <w:rPr>
                <w:rFonts w:ascii="Arial" w:hAnsi="Arial" w:cs="Arial"/>
                <w:sz w:val="26"/>
                <w:szCs w:val="26"/>
              </w:rPr>
              <w:t>href</w:t>
            </w:r>
            <w:proofErr w:type="spellEnd"/>
            <w:r w:rsidRPr="004F44E2">
              <w:rPr>
                <w:rFonts w:ascii="Arial" w:hAnsi="Arial" w:cs="Arial"/>
                <w:sz w:val="26"/>
                <w:szCs w:val="26"/>
              </w:rPr>
              <w:t>="./images/favicon.ico"&gt;</w:t>
            </w:r>
          </w:p>
        </w:tc>
        <w:tc>
          <w:tcPr>
            <w:tcW w:w="5612" w:type="dxa"/>
          </w:tcPr>
          <w:p w:rsidR="005E0FA6" w:rsidRPr="004F44E2" w:rsidRDefault="005E0FA6" w:rsidP="005E0FA6">
            <w:pPr>
              <w:spacing w:before="240"/>
              <w:rPr>
                <w:rFonts w:ascii="Arial" w:hAnsi="Arial" w:cs="Arial"/>
                <w:sz w:val="26"/>
                <w:szCs w:val="26"/>
              </w:rPr>
            </w:pPr>
            <w:r w:rsidRPr="004F44E2">
              <w:rPr>
                <w:rFonts w:ascii="Arial" w:hAnsi="Arial" w:cs="Arial"/>
                <w:noProof/>
                <w:sz w:val="26"/>
                <w:szCs w:val="26"/>
                <w:lang w:eastAsia="en-IN"/>
              </w:rPr>
              <w:drawing>
                <wp:inline distT="0" distB="0" distL="0" distR="0" wp14:anchorId="7FE13418" wp14:editId="7D986B3C">
                  <wp:extent cx="3453649" cy="819510"/>
                  <wp:effectExtent l="0" t="0" r="0" b="0"/>
                  <wp:docPr id="12" name="Picture 12" descr="C:\Users\KARTHIK\Documents\Frontend class\html tasks\favicon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THIK\Documents\Frontend class\html tasks\favicon_screensh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136" cy="818202"/>
                          </a:xfrm>
                          <a:prstGeom prst="rect">
                            <a:avLst/>
                          </a:prstGeom>
                          <a:noFill/>
                          <a:ln>
                            <a:noFill/>
                          </a:ln>
                        </pic:spPr>
                      </pic:pic>
                    </a:graphicData>
                  </a:graphic>
                </wp:inline>
              </w:drawing>
            </w:r>
          </w:p>
        </w:tc>
      </w:tr>
      <w:tr w:rsidR="005E0FA6" w:rsidRPr="004F44E2" w:rsidTr="005E0FA6">
        <w:tc>
          <w:tcPr>
            <w:tcW w:w="5070" w:type="dxa"/>
          </w:tcPr>
          <w:p w:rsidR="005E0FA6" w:rsidRPr="004F44E2" w:rsidRDefault="005E0FA6" w:rsidP="005E0FA6">
            <w:pPr>
              <w:spacing w:before="240" w:after="240"/>
              <w:rPr>
                <w:rFonts w:ascii="Arial" w:hAnsi="Arial" w:cs="Arial"/>
                <w:sz w:val="26"/>
                <w:szCs w:val="26"/>
              </w:rPr>
            </w:pPr>
            <w:r w:rsidRPr="004F44E2">
              <w:rPr>
                <w:rFonts w:ascii="Arial" w:hAnsi="Arial" w:cs="Arial"/>
                <w:sz w:val="26"/>
                <w:szCs w:val="26"/>
              </w:rPr>
              <w:t xml:space="preserve">&lt;link </w:t>
            </w:r>
            <w:proofErr w:type="spellStart"/>
            <w:r w:rsidRPr="004F44E2">
              <w:rPr>
                <w:rFonts w:ascii="Arial" w:hAnsi="Arial" w:cs="Arial"/>
                <w:sz w:val="26"/>
                <w:szCs w:val="26"/>
              </w:rPr>
              <w:t>rel</w:t>
            </w:r>
            <w:proofErr w:type="spellEnd"/>
            <w:r w:rsidRPr="004F44E2">
              <w:rPr>
                <w:rFonts w:ascii="Arial" w:hAnsi="Arial" w:cs="Arial"/>
                <w:sz w:val="26"/>
                <w:szCs w:val="26"/>
              </w:rPr>
              <w:t>="</w:t>
            </w:r>
            <w:proofErr w:type="spellStart"/>
            <w:r w:rsidRPr="004F44E2">
              <w:rPr>
                <w:rFonts w:ascii="Arial" w:hAnsi="Arial" w:cs="Arial"/>
                <w:sz w:val="26"/>
                <w:szCs w:val="26"/>
              </w:rPr>
              <w:t>stylesheet</w:t>
            </w:r>
            <w:proofErr w:type="spellEnd"/>
            <w:r w:rsidRPr="004F44E2">
              <w:rPr>
                <w:rFonts w:ascii="Arial" w:hAnsi="Arial" w:cs="Arial"/>
                <w:sz w:val="26"/>
                <w:szCs w:val="26"/>
              </w:rPr>
              <w:t xml:space="preserve">" </w:t>
            </w:r>
            <w:proofErr w:type="spellStart"/>
            <w:r w:rsidRPr="004F44E2">
              <w:rPr>
                <w:rFonts w:ascii="Arial" w:hAnsi="Arial" w:cs="Arial"/>
                <w:sz w:val="26"/>
                <w:szCs w:val="26"/>
              </w:rPr>
              <w:t>href</w:t>
            </w:r>
            <w:proofErr w:type="spellEnd"/>
            <w:r w:rsidRPr="004F44E2">
              <w:rPr>
                <w:rFonts w:ascii="Arial" w:hAnsi="Arial" w:cs="Arial"/>
                <w:sz w:val="26"/>
                <w:szCs w:val="26"/>
              </w:rPr>
              <w:t>="./</w:t>
            </w:r>
            <w:proofErr w:type="spellStart"/>
            <w:r w:rsidRPr="004F44E2">
              <w:rPr>
                <w:rFonts w:ascii="Arial" w:hAnsi="Arial" w:cs="Arial"/>
                <w:sz w:val="26"/>
                <w:szCs w:val="26"/>
              </w:rPr>
              <w:t>css</w:t>
            </w:r>
            <w:proofErr w:type="spellEnd"/>
            <w:r w:rsidRPr="004F44E2">
              <w:rPr>
                <w:rFonts w:ascii="Arial" w:hAnsi="Arial" w:cs="Arial"/>
                <w:sz w:val="26"/>
                <w:szCs w:val="26"/>
              </w:rPr>
              <w:t>/myStyle.css"&gt;</w:t>
            </w:r>
          </w:p>
        </w:tc>
        <w:tc>
          <w:tcPr>
            <w:tcW w:w="5612" w:type="dxa"/>
          </w:tcPr>
          <w:p w:rsidR="005E0FA6" w:rsidRPr="004F44E2" w:rsidRDefault="005E0FA6" w:rsidP="005E0FA6">
            <w:pPr>
              <w:spacing w:before="240"/>
              <w:rPr>
                <w:rFonts w:ascii="Arial" w:hAnsi="Arial" w:cs="Arial"/>
                <w:sz w:val="26"/>
                <w:szCs w:val="26"/>
              </w:rPr>
            </w:pPr>
          </w:p>
        </w:tc>
      </w:tr>
    </w:tbl>
    <w:p w:rsidR="00CF7F09" w:rsidRPr="004F44E2" w:rsidRDefault="00C22E81" w:rsidP="0060215F">
      <w:pPr>
        <w:spacing w:before="240"/>
        <w:rPr>
          <w:rFonts w:ascii="Arial" w:hAnsi="Arial" w:cs="Arial"/>
          <w:sz w:val="26"/>
          <w:szCs w:val="26"/>
          <w:u w:val="single"/>
        </w:rPr>
      </w:pPr>
      <w:r w:rsidRPr="004F44E2">
        <w:rPr>
          <w:rFonts w:ascii="Arial" w:hAnsi="Arial" w:cs="Arial"/>
          <w:sz w:val="26"/>
          <w:szCs w:val="26"/>
          <w:u w:val="single"/>
        </w:rPr>
        <w:br/>
        <w:t>Screenshot</w:t>
      </w:r>
    </w:p>
    <w:p w:rsidR="00AF552A" w:rsidRPr="004F44E2" w:rsidRDefault="00BF75F9">
      <w:pPr>
        <w:rPr>
          <w:rFonts w:ascii="Arial" w:hAnsi="Arial" w:cs="Arial"/>
          <w:sz w:val="26"/>
          <w:szCs w:val="26"/>
        </w:rPr>
      </w:pPr>
      <w:r w:rsidRPr="004F44E2">
        <w:rPr>
          <w:rFonts w:ascii="Arial" w:hAnsi="Arial" w:cs="Arial"/>
          <w:noProof/>
          <w:sz w:val="26"/>
          <w:szCs w:val="26"/>
          <w:lang w:eastAsia="en-IN"/>
        </w:rPr>
        <w:drawing>
          <wp:inline distT="0" distB="0" distL="0" distR="0" wp14:anchorId="5B56DA00" wp14:editId="2DF61FEC">
            <wp:extent cx="6645910" cy="1790274"/>
            <wp:effectExtent l="0" t="0" r="2540" b="635"/>
            <wp:docPr id="10" name="Picture 10" descr="C:\Users\KARTHIK\Documents\Frontend class\html tasks\html_link_tag_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HIK\Documents\Frontend class\html tasks\html_link_tag_cs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1790274"/>
                    </a:xfrm>
                    <a:prstGeom prst="rect">
                      <a:avLst/>
                    </a:prstGeom>
                    <a:noFill/>
                    <a:ln>
                      <a:noFill/>
                    </a:ln>
                  </pic:spPr>
                </pic:pic>
              </a:graphicData>
            </a:graphic>
          </wp:inline>
        </w:drawing>
      </w:r>
    </w:p>
    <w:p w:rsidR="00BF75F9" w:rsidRPr="004F44E2" w:rsidRDefault="00BF75F9">
      <w:pPr>
        <w:rPr>
          <w:rFonts w:ascii="Arial" w:hAnsi="Arial" w:cs="Arial"/>
          <w:sz w:val="26"/>
          <w:szCs w:val="26"/>
        </w:rPr>
      </w:pPr>
    </w:p>
    <w:p w:rsidR="00BF75F9" w:rsidRPr="004F44E2" w:rsidRDefault="00BF75F9">
      <w:pPr>
        <w:rPr>
          <w:rFonts w:ascii="Arial" w:hAnsi="Arial" w:cs="Arial"/>
          <w:sz w:val="26"/>
          <w:szCs w:val="26"/>
        </w:rPr>
      </w:pPr>
    </w:p>
    <w:p w:rsidR="00BF75F9" w:rsidRPr="004F44E2" w:rsidRDefault="00BF75F9">
      <w:pPr>
        <w:rPr>
          <w:rFonts w:ascii="Arial" w:hAnsi="Arial" w:cs="Arial"/>
          <w:sz w:val="26"/>
          <w:szCs w:val="26"/>
        </w:rPr>
      </w:pPr>
    </w:p>
    <w:p w:rsidR="00077A91" w:rsidRPr="004F44E2" w:rsidRDefault="00077A91" w:rsidP="00077A91">
      <w:pPr>
        <w:pStyle w:val="Heading2"/>
        <w:shd w:val="clear" w:color="auto" w:fill="FFFFFF"/>
        <w:spacing w:before="150" w:beforeAutospacing="0" w:after="150" w:afterAutospacing="0"/>
        <w:rPr>
          <w:rFonts w:ascii="Arial" w:hAnsi="Arial" w:cs="Arial"/>
          <w:b w:val="0"/>
          <w:bCs w:val="0"/>
          <w:color w:val="000000"/>
          <w:sz w:val="26"/>
          <w:szCs w:val="26"/>
        </w:rPr>
      </w:pPr>
      <w:r w:rsidRPr="004F44E2">
        <w:rPr>
          <w:rFonts w:ascii="Arial" w:hAnsi="Arial" w:cs="Arial"/>
          <w:b w:val="0"/>
          <w:bCs w:val="0"/>
          <w:color w:val="000000"/>
          <w:sz w:val="26"/>
          <w:szCs w:val="26"/>
        </w:rPr>
        <w:t xml:space="preserve">HTML </w:t>
      </w:r>
      <w:r w:rsidR="005C1947" w:rsidRPr="004F44E2">
        <w:rPr>
          <w:rFonts w:ascii="Arial" w:hAnsi="Arial" w:cs="Arial"/>
          <w:b w:val="0"/>
          <w:bCs w:val="0"/>
          <w:color w:val="000000"/>
          <w:sz w:val="26"/>
          <w:szCs w:val="26"/>
        </w:rPr>
        <w:t>anchor</w:t>
      </w:r>
      <w:r w:rsidRPr="004F44E2">
        <w:rPr>
          <w:rFonts w:ascii="Arial" w:hAnsi="Arial" w:cs="Arial"/>
          <w:b w:val="0"/>
          <w:bCs w:val="0"/>
          <w:color w:val="000000"/>
          <w:sz w:val="26"/>
          <w:szCs w:val="26"/>
        </w:rPr>
        <w:t xml:space="preserve"> tag </w:t>
      </w:r>
      <w:r w:rsidR="005C1947" w:rsidRPr="004F44E2">
        <w:rPr>
          <w:rFonts w:ascii="Arial" w:hAnsi="Arial" w:cs="Arial"/>
          <w:b w:val="0"/>
          <w:bCs w:val="0"/>
          <w:color w:val="000000"/>
          <w:sz w:val="26"/>
          <w:szCs w:val="26"/>
        </w:rPr>
        <w:br/>
        <w:t>(used for Hypertext / Hyperlink)</w:t>
      </w:r>
    </w:p>
    <w:p w:rsidR="00BF75F9" w:rsidRPr="004F44E2" w:rsidRDefault="00A16B7F">
      <w:pPr>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br/>
        <w:t>The </w:t>
      </w:r>
      <w:r w:rsidRPr="004F44E2">
        <w:rPr>
          <w:rStyle w:val="HTMLCode"/>
          <w:rFonts w:ascii="Arial" w:eastAsiaTheme="minorHAnsi" w:hAnsi="Arial" w:cs="Arial"/>
          <w:b/>
          <w:bCs/>
          <w:color w:val="1B1B1B"/>
          <w:sz w:val="26"/>
          <w:szCs w:val="26"/>
          <w:shd w:val="clear" w:color="auto" w:fill="FFFFFF"/>
        </w:rPr>
        <w:t>&lt;a&gt;</w:t>
      </w:r>
      <w:r w:rsidRPr="004F44E2">
        <w:rPr>
          <w:rFonts w:ascii="Arial" w:hAnsi="Arial" w:cs="Arial"/>
          <w:color w:val="1B1B1B"/>
          <w:sz w:val="26"/>
          <w:szCs w:val="26"/>
          <w:shd w:val="clear" w:color="auto" w:fill="FFFFFF"/>
        </w:rPr>
        <w:t> </w:t>
      </w:r>
      <w:hyperlink r:id="rId32" w:history="1">
        <w:r w:rsidRPr="004F44E2">
          <w:rPr>
            <w:rStyle w:val="Hyperlink"/>
            <w:rFonts w:ascii="Arial" w:hAnsi="Arial" w:cs="Arial"/>
            <w:sz w:val="26"/>
            <w:szCs w:val="26"/>
            <w:shd w:val="clear" w:color="auto" w:fill="FFFFFF"/>
          </w:rPr>
          <w:t>HTML</w:t>
        </w:r>
      </w:hyperlink>
      <w:r w:rsidRPr="004F44E2">
        <w:rPr>
          <w:rFonts w:ascii="Arial" w:hAnsi="Arial" w:cs="Arial"/>
          <w:color w:val="1B1B1B"/>
          <w:sz w:val="26"/>
          <w:szCs w:val="26"/>
          <w:shd w:val="clear" w:color="auto" w:fill="FFFFFF"/>
        </w:rPr>
        <w:t> element (or </w:t>
      </w:r>
      <w:r w:rsidRPr="004F44E2">
        <w:rPr>
          <w:rStyle w:val="Emphasis"/>
          <w:rFonts w:ascii="Arial" w:hAnsi="Arial" w:cs="Arial"/>
          <w:color w:val="1B1B1B"/>
          <w:sz w:val="26"/>
          <w:szCs w:val="26"/>
          <w:shd w:val="clear" w:color="auto" w:fill="FFFFFF"/>
        </w:rPr>
        <w:t>anchor</w:t>
      </w:r>
      <w:r w:rsidRPr="004F44E2">
        <w:rPr>
          <w:rFonts w:ascii="Arial" w:hAnsi="Arial" w:cs="Arial"/>
          <w:color w:val="1B1B1B"/>
          <w:sz w:val="26"/>
          <w:szCs w:val="26"/>
          <w:shd w:val="clear" w:color="auto" w:fill="FFFFFF"/>
        </w:rPr>
        <w:t> element), with </w:t>
      </w:r>
      <w:hyperlink r:id="rId33" w:anchor="href" w:history="1">
        <w:r w:rsidRPr="004F44E2">
          <w:rPr>
            <w:rStyle w:val="Hyperlink"/>
            <w:rFonts w:ascii="Arial" w:hAnsi="Arial" w:cs="Arial"/>
            <w:sz w:val="26"/>
            <w:szCs w:val="26"/>
            <w:shd w:val="clear" w:color="auto" w:fill="FFFFFF"/>
          </w:rPr>
          <w:t>its </w:t>
        </w:r>
        <w:proofErr w:type="spellStart"/>
        <w:r w:rsidRPr="004F44E2">
          <w:rPr>
            <w:rStyle w:val="HTMLCode"/>
            <w:rFonts w:ascii="Arial" w:eastAsiaTheme="minorHAnsi" w:hAnsi="Arial" w:cs="Arial"/>
            <w:color w:val="0000FF"/>
            <w:sz w:val="26"/>
            <w:szCs w:val="26"/>
            <w:u w:val="single"/>
            <w:shd w:val="clear" w:color="auto" w:fill="FFFFFF"/>
          </w:rPr>
          <w:t>href</w:t>
        </w:r>
        <w:proofErr w:type="spellEnd"/>
        <w:r w:rsidRPr="004F44E2">
          <w:rPr>
            <w:rStyle w:val="Hyperlink"/>
            <w:rFonts w:ascii="Arial" w:hAnsi="Arial" w:cs="Arial"/>
            <w:sz w:val="26"/>
            <w:szCs w:val="26"/>
            <w:shd w:val="clear" w:color="auto" w:fill="FFFFFF"/>
          </w:rPr>
          <w:t> attribute</w:t>
        </w:r>
      </w:hyperlink>
      <w:r w:rsidRPr="004F44E2">
        <w:rPr>
          <w:rFonts w:ascii="Arial" w:hAnsi="Arial" w:cs="Arial"/>
          <w:color w:val="1B1B1B"/>
          <w:sz w:val="26"/>
          <w:szCs w:val="26"/>
          <w:shd w:val="clear" w:color="auto" w:fill="FFFFFF"/>
        </w:rPr>
        <w:t xml:space="preserve">, creates </w:t>
      </w:r>
      <w:r w:rsidRPr="004F44E2">
        <w:rPr>
          <w:rFonts w:ascii="Arial" w:hAnsi="Arial" w:cs="Arial"/>
          <w:b/>
          <w:color w:val="1B1B1B"/>
          <w:sz w:val="26"/>
          <w:szCs w:val="26"/>
          <w:shd w:val="clear" w:color="auto" w:fill="FFFFFF"/>
        </w:rPr>
        <w:t xml:space="preserve">a hyperlink to </w:t>
      </w:r>
      <w:r w:rsidRPr="004F44E2">
        <w:rPr>
          <w:rFonts w:ascii="Arial" w:hAnsi="Arial" w:cs="Arial"/>
          <w:b/>
          <w:color w:val="0070C0"/>
          <w:sz w:val="26"/>
          <w:szCs w:val="26"/>
          <w:shd w:val="clear" w:color="auto" w:fill="FFFFFF"/>
        </w:rPr>
        <w:t>web pages</w:t>
      </w:r>
      <w:r w:rsidRPr="004F44E2">
        <w:rPr>
          <w:rFonts w:ascii="Arial" w:hAnsi="Arial" w:cs="Arial"/>
          <w:color w:val="1B1B1B"/>
          <w:sz w:val="26"/>
          <w:szCs w:val="26"/>
          <w:shd w:val="clear" w:color="auto" w:fill="FFFFFF"/>
        </w:rPr>
        <w:t xml:space="preserve">, </w:t>
      </w:r>
      <w:r w:rsidRPr="004F44E2">
        <w:rPr>
          <w:rFonts w:ascii="Arial" w:hAnsi="Arial" w:cs="Arial"/>
          <w:b/>
          <w:color w:val="984806" w:themeColor="accent6" w:themeShade="80"/>
          <w:sz w:val="26"/>
          <w:szCs w:val="26"/>
          <w:shd w:val="clear" w:color="auto" w:fill="FFFFFF"/>
        </w:rPr>
        <w:t>files</w:t>
      </w:r>
      <w:r w:rsidRPr="004F44E2">
        <w:rPr>
          <w:rFonts w:ascii="Arial" w:hAnsi="Arial" w:cs="Arial"/>
          <w:color w:val="1B1B1B"/>
          <w:sz w:val="26"/>
          <w:szCs w:val="26"/>
          <w:shd w:val="clear" w:color="auto" w:fill="FFFFFF"/>
        </w:rPr>
        <w:t xml:space="preserve">, </w:t>
      </w:r>
      <w:r w:rsidRPr="004F44E2">
        <w:rPr>
          <w:rFonts w:ascii="Arial" w:hAnsi="Arial" w:cs="Arial"/>
          <w:b/>
          <w:color w:val="76923C" w:themeColor="accent3" w:themeShade="BF"/>
          <w:sz w:val="26"/>
          <w:szCs w:val="26"/>
          <w:shd w:val="clear" w:color="auto" w:fill="FFFFFF"/>
        </w:rPr>
        <w:t>email addresses</w:t>
      </w:r>
      <w:r w:rsidRPr="004F44E2">
        <w:rPr>
          <w:rFonts w:ascii="Arial" w:hAnsi="Arial" w:cs="Arial"/>
          <w:b/>
          <w:color w:val="1B1B1B"/>
          <w:sz w:val="26"/>
          <w:szCs w:val="26"/>
          <w:shd w:val="clear" w:color="auto" w:fill="FFFFFF"/>
        </w:rPr>
        <w:t xml:space="preserve">, </w:t>
      </w:r>
      <w:r w:rsidRPr="004F44E2">
        <w:rPr>
          <w:rFonts w:ascii="Arial" w:hAnsi="Arial" w:cs="Arial"/>
          <w:b/>
          <w:color w:val="7030A0"/>
          <w:sz w:val="26"/>
          <w:szCs w:val="26"/>
          <w:shd w:val="clear" w:color="auto" w:fill="FFFFFF"/>
        </w:rPr>
        <w:t>locations in the same page</w:t>
      </w:r>
      <w:r w:rsidRPr="004F44E2">
        <w:rPr>
          <w:rFonts w:ascii="Arial" w:hAnsi="Arial" w:cs="Arial"/>
          <w:color w:val="1B1B1B"/>
          <w:sz w:val="26"/>
          <w:szCs w:val="26"/>
          <w:shd w:val="clear" w:color="auto" w:fill="FFFFFF"/>
        </w:rPr>
        <w:t xml:space="preserve">, or </w:t>
      </w:r>
      <w:r w:rsidRPr="004F44E2">
        <w:rPr>
          <w:rFonts w:ascii="Arial" w:hAnsi="Arial" w:cs="Arial"/>
          <w:b/>
          <w:color w:val="E36C0A" w:themeColor="accent6" w:themeShade="BF"/>
          <w:sz w:val="26"/>
          <w:szCs w:val="26"/>
          <w:shd w:val="clear" w:color="auto" w:fill="FFFFFF"/>
        </w:rPr>
        <w:t>anything else a URL can address</w:t>
      </w:r>
      <w:r w:rsidRPr="004F44E2">
        <w:rPr>
          <w:rFonts w:ascii="Arial" w:hAnsi="Arial" w:cs="Arial"/>
          <w:color w:val="1B1B1B"/>
          <w:sz w:val="26"/>
          <w:szCs w:val="26"/>
          <w:shd w:val="clear" w:color="auto" w:fill="FFFFFF"/>
        </w:rPr>
        <w:t>.</w:t>
      </w:r>
    </w:p>
    <w:p w:rsidR="00C87AEB" w:rsidRPr="004F44E2" w:rsidRDefault="00C87AEB">
      <w:pPr>
        <w:rPr>
          <w:rFonts w:ascii="Arial" w:hAnsi="Arial" w:cs="Arial"/>
          <w:sz w:val="26"/>
          <w:szCs w:val="26"/>
        </w:rPr>
      </w:pPr>
    </w:p>
    <w:p w:rsidR="00434023" w:rsidRPr="004F44E2" w:rsidRDefault="00434023">
      <w:pPr>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If the </w:t>
      </w:r>
      <w:proofErr w:type="spellStart"/>
      <w:r w:rsidRPr="004F44E2">
        <w:rPr>
          <w:rStyle w:val="HTMLCode"/>
          <w:rFonts w:ascii="Arial" w:eastAsiaTheme="minorHAnsi" w:hAnsi="Arial" w:cs="Arial"/>
          <w:b/>
          <w:color w:val="1B1B1B"/>
          <w:sz w:val="26"/>
          <w:szCs w:val="26"/>
        </w:rPr>
        <w:t>href</w:t>
      </w:r>
      <w:proofErr w:type="spellEnd"/>
      <w:r w:rsidRPr="004F44E2">
        <w:rPr>
          <w:rFonts w:ascii="Arial" w:hAnsi="Arial" w:cs="Arial"/>
          <w:color w:val="1B1B1B"/>
          <w:sz w:val="26"/>
          <w:szCs w:val="26"/>
          <w:shd w:val="clear" w:color="auto" w:fill="FFFFFF"/>
        </w:rPr>
        <w:t> attribute is present, pressing the enter key while focused on the </w:t>
      </w:r>
      <w:r w:rsidRPr="004F44E2">
        <w:rPr>
          <w:rStyle w:val="HTMLCode"/>
          <w:rFonts w:ascii="Arial" w:eastAsiaTheme="minorHAnsi" w:hAnsi="Arial" w:cs="Arial"/>
          <w:color w:val="1B1B1B"/>
          <w:sz w:val="26"/>
          <w:szCs w:val="26"/>
        </w:rPr>
        <w:t>&lt;a&gt;</w:t>
      </w:r>
      <w:r w:rsidRPr="004F44E2">
        <w:rPr>
          <w:rFonts w:ascii="Arial" w:hAnsi="Arial" w:cs="Arial"/>
          <w:color w:val="1B1B1B"/>
          <w:sz w:val="26"/>
          <w:szCs w:val="26"/>
          <w:shd w:val="clear" w:color="auto" w:fill="FFFFFF"/>
        </w:rPr>
        <w:t> element will activate it.</w:t>
      </w:r>
    </w:p>
    <w:p w:rsidR="00434023" w:rsidRPr="004F44E2" w:rsidRDefault="00434023">
      <w:pPr>
        <w:rPr>
          <w:rFonts w:ascii="Arial" w:hAnsi="Arial" w:cs="Arial"/>
          <w:sz w:val="26"/>
          <w:szCs w:val="26"/>
        </w:rPr>
      </w:pPr>
    </w:p>
    <w:p w:rsidR="00B9416E" w:rsidRPr="004F44E2" w:rsidRDefault="00B9416E">
      <w:pPr>
        <w:rPr>
          <w:rFonts w:ascii="Arial" w:hAnsi="Arial" w:cs="Arial"/>
          <w:sz w:val="26"/>
          <w:szCs w:val="26"/>
        </w:rPr>
      </w:pPr>
      <w:r w:rsidRPr="004F44E2">
        <w:rPr>
          <w:rFonts w:ascii="Arial" w:hAnsi="Arial" w:cs="Arial"/>
          <w:sz w:val="26"/>
          <w:szCs w:val="26"/>
        </w:rPr>
        <w:t>Example:</w:t>
      </w:r>
    </w:p>
    <w:tbl>
      <w:tblPr>
        <w:tblStyle w:val="TableGrid"/>
        <w:tblW w:w="0" w:type="auto"/>
        <w:tblLook w:val="04A0" w:firstRow="1" w:lastRow="0" w:firstColumn="1" w:lastColumn="0" w:noHBand="0" w:noVBand="1"/>
      </w:tblPr>
      <w:tblGrid>
        <w:gridCol w:w="6425"/>
        <w:gridCol w:w="4257"/>
      </w:tblGrid>
      <w:tr w:rsidR="00B9416E" w:rsidRPr="004F44E2" w:rsidTr="006E139D">
        <w:tc>
          <w:tcPr>
            <w:tcW w:w="6204" w:type="dxa"/>
          </w:tcPr>
          <w:p w:rsidR="00B9416E" w:rsidRPr="004F44E2" w:rsidRDefault="00B9416E">
            <w:pPr>
              <w:rPr>
                <w:rFonts w:ascii="Arial" w:hAnsi="Arial" w:cs="Arial"/>
                <w:sz w:val="26"/>
                <w:szCs w:val="26"/>
                <w:u w:val="single"/>
              </w:rPr>
            </w:pPr>
            <w:r w:rsidRPr="004F44E2">
              <w:rPr>
                <w:rFonts w:ascii="Arial" w:hAnsi="Arial" w:cs="Arial"/>
                <w:sz w:val="26"/>
                <w:szCs w:val="26"/>
                <w:u w:val="single"/>
              </w:rPr>
              <w:t>Element</w:t>
            </w:r>
          </w:p>
        </w:tc>
        <w:tc>
          <w:tcPr>
            <w:tcW w:w="4478" w:type="dxa"/>
          </w:tcPr>
          <w:p w:rsidR="00B9416E" w:rsidRPr="004F44E2" w:rsidRDefault="00B9416E">
            <w:pPr>
              <w:rPr>
                <w:rFonts w:ascii="Arial" w:hAnsi="Arial" w:cs="Arial"/>
                <w:sz w:val="26"/>
                <w:szCs w:val="26"/>
                <w:u w:val="single"/>
              </w:rPr>
            </w:pPr>
            <w:r w:rsidRPr="004F44E2">
              <w:rPr>
                <w:rFonts w:ascii="Arial" w:hAnsi="Arial" w:cs="Arial"/>
                <w:sz w:val="26"/>
                <w:szCs w:val="26"/>
                <w:u w:val="single"/>
              </w:rPr>
              <w:t>Output</w:t>
            </w:r>
          </w:p>
        </w:tc>
      </w:tr>
      <w:tr w:rsidR="00B9416E" w:rsidRPr="004F44E2" w:rsidTr="006E139D">
        <w:tc>
          <w:tcPr>
            <w:tcW w:w="6204" w:type="dxa"/>
          </w:tcPr>
          <w:p w:rsidR="006E139D" w:rsidRPr="004F44E2" w:rsidRDefault="006E139D" w:rsidP="006E139D">
            <w:pPr>
              <w:rPr>
                <w:rFonts w:ascii="Arial" w:hAnsi="Arial" w:cs="Arial"/>
                <w:sz w:val="26"/>
                <w:szCs w:val="26"/>
              </w:rPr>
            </w:pPr>
            <w:r w:rsidRPr="004F44E2">
              <w:rPr>
                <w:rFonts w:ascii="Arial" w:hAnsi="Arial" w:cs="Arial"/>
                <w:sz w:val="26"/>
                <w:szCs w:val="26"/>
              </w:rPr>
              <w:t>&lt;p&gt;You can reach me at:&lt;/p&gt;</w:t>
            </w:r>
          </w:p>
          <w:p w:rsidR="006E139D" w:rsidRPr="004F44E2" w:rsidRDefault="006E139D" w:rsidP="006E139D">
            <w:pPr>
              <w:rPr>
                <w:rFonts w:ascii="Arial" w:hAnsi="Arial" w:cs="Arial"/>
                <w:sz w:val="26"/>
                <w:szCs w:val="26"/>
              </w:rPr>
            </w:pPr>
          </w:p>
          <w:p w:rsidR="006E139D" w:rsidRPr="004F44E2" w:rsidRDefault="006E139D" w:rsidP="006E139D">
            <w:pPr>
              <w:rPr>
                <w:rFonts w:ascii="Arial" w:hAnsi="Arial" w:cs="Arial"/>
                <w:sz w:val="26"/>
                <w:szCs w:val="26"/>
              </w:rPr>
            </w:pPr>
            <w:r w:rsidRPr="004F44E2">
              <w:rPr>
                <w:rFonts w:ascii="Arial" w:hAnsi="Arial" w:cs="Arial"/>
                <w:sz w:val="26"/>
                <w:szCs w:val="26"/>
              </w:rPr>
              <w:t>&lt;</w:t>
            </w:r>
            <w:proofErr w:type="spellStart"/>
            <w:r w:rsidRPr="004F44E2">
              <w:rPr>
                <w:rFonts w:ascii="Arial" w:hAnsi="Arial" w:cs="Arial"/>
                <w:sz w:val="26"/>
                <w:szCs w:val="26"/>
              </w:rPr>
              <w:t>ul</w:t>
            </w:r>
            <w:proofErr w:type="spellEnd"/>
            <w:r w:rsidRPr="004F44E2">
              <w:rPr>
                <w:rFonts w:ascii="Arial" w:hAnsi="Arial" w:cs="Arial"/>
                <w:sz w:val="26"/>
                <w:szCs w:val="26"/>
              </w:rPr>
              <w:t>&gt;</w:t>
            </w:r>
          </w:p>
          <w:p w:rsidR="006E139D" w:rsidRPr="004F44E2" w:rsidRDefault="006E139D" w:rsidP="006E139D">
            <w:pPr>
              <w:rPr>
                <w:rFonts w:ascii="Arial" w:hAnsi="Arial" w:cs="Arial"/>
                <w:sz w:val="26"/>
                <w:szCs w:val="26"/>
              </w:rPr>
            </w:pPr>
            <w:r w:rsidRPr="004F44E2">
              <w:rPr>
                <w:rFonts w:ascii="Arial" w:hAnsi="Arial" w:cs="Arial"/>
                <w:sz w:val="26"/>
                <w:szCs w:val="26"/>
              </w:rPr>
              <w:t xml:space="preserve">  &lt;li&gt;</w:t>
            </w:r>
            <w:r w:rsidRPr="004F44E2">
              <w:rPr>
                <w:rFonts w:ascii="Arial" w:hAnsi="Arial" w:cs="Arial"/>
                <w:b/>
                <w:sz w:val="26"/>
                <w:szCs w:val="26"/>
              </w:rPr>
              <w:t xml:space="preserve">&lt;a </w:t>
            </w:r>
            <w:proofErr w:type="spellStart"/>
            <w:r w:rsidRPr="004F44E2">
              <w:rPr>
                <w:rFonts w:ascii="Arial" w:hAnsi="Arial" w:cs="Arial"/>
                <w:b/>
                <w:sz w:val="26"/>
                <w:szCs w:val="26"/>
              </w:rPr>
              <w:lastRenderedPageBreak/>
              <w:t>href</w:t>
            </w:r>
            <w:proofErr w:type="spellEnd"/>
            <w:r w:rsidRPr="004F44E2">
              <w:rPr>
                <w:rFonts w:ascii="Arial" w:hAnsi="Arial" w:cs="Arial"/>
                <w:b/>
                <w:sz w:val="26"/>
                <w:szCs w:val="26"/>
              </w:rPr>
              <w:t>="</w:t>
            </w:r>
            <w:r w:rsidRPr="004F44E2">
              <w:rPr>
                <w:rFonts w:ascii="Arial" w:hAnsi="Arial" w:cs="Arial"/>
                <w:b/>
                <w:color w:val="548DD4" w:themeColor="text2" w:themeTint="99"/>
                <w:sz w:val="26"/>
                <w:szCs w:val="26"/>
              </w:rPr>
              <w:t>https://example.com</w:t>
            </w:r>
            <w:r w:rsidRPr="004F44E2">
              <w:rPr>
                <w:rFonts w:ascii="Arial" w:hAnsi="Arial" w:cs="Arial"/>
                <w:b/>
                <w:sz w:val="26"/>
                <w:szCs w:val="26"/>
              </w:rPr>
              <w:t>"&gt;Website&lt;/a&gt;</w:t>
            </w:r>
            <w:r w:rsidRPr="004F44E2">
              <w:rPr>
                <w:rFonts w:ascii="Arial" w:hAnsi="Arial" w:cs="Arial"/>
                <w:sz w:val="26"/>
                <w:szCs w:val="26"/>
              </w:rPr>
              <w:t>&lt;</w:t>
            </w:r>
            <w:r w:rsidRPr="004F44E2">
              <w:rPr>
                <w:rFonts w:ascii="Arial" w:hAnsi="Arial" w:cs="Arial"/>
                <w:b/>
                <w:sz w:val="26"/>
                <w:szCs w:val="26"/>
              </w:rPr>
              <w:t>/</w:t>
            </w:r>
            <w:r w:rsidRPr="004F44E2">
              <w:rPr>
                <w:rFonts w:ascii="Arial" w:hAnsi="Arial" w:cs="Arial"/>
                <w:sz w:val="26"/>
                <w:szCs w:val="26"/>
              </w:rPr>
              <w:t>li&gt;</w:t>
            </w:r>
          </w:p>
          <w:p w:rsidR="006E139D" w:rsidRPr="004F44E2" w:rsidRDefault="006E139D" w:rsidP="006E139D">
            <w:pPr>
              <w:rPr>
                <w:rFonts w:ascii="Arial" w:hAnsi="Arial" w:cs="Arial"/>
                <w:sz w:val="26"/>
                <w:szCs w:val="26"/>
              </w:rPr>
            </w:pPr>
            <w:r w:rsidRPr="004F44E2">
              <w:rPr>
                <w:rFonts w:ascii="Arial" w:hAnsi="Arial" w:cs="Arial"/>
                <w:sz w:val="26"/>
                <w:szCs w:val="26"/>
              </w:rPr>
              <w:t xml:space="preserve">  &lt;li&gt;</w:t>
            </w:r>
            <w:r w:rsidRPr="004F44E2">
              <w:rPr>
                <w:rFonts w:ascii="Arial" w:hAnsi="Arial" w:cs="Arial"/>
                <w:b/>
                <w:sz w:val="26"/>
                <w:szCs w:val="26"/>
              </w:rPr>
              <w:t xml:space="preserve">&lt;a </w:t>
            </w:r>
            <w:proofErr w:type="spellStart"/>
            <w:r w:rsidRPr="004F44E2">
              <w:rPr>
                <w:rFonts w:ascii="Arial" w:hAnsi="Arial" w:cs="Arial"/>
                <w:b/>
                <w:sz w:val="26"/>
                <w:szCs w:val="26"/>
              </w:rPr>
              <w:t>href</w:t>
            </w:r>
            <w:proofErr w:type="spellEnd"/>
            <w:r w:rsidRPr="004F44E2">
              <w:rPr>
                <w:rFonts w:ascii="Arial" w:hAnsi="Arial" w:cs="Arial"/>
                <w:b/>
                <w:sz w:val="26"/>
                <w:szCs w:val="26"/>
              </w:rPr>
              <w:t>="</w:t>
            </w:r>
            <w:r w:rsidRPr="004F44E2">
              <w:rPr>
                <w:rFonts w:ascii="Arial" w:hAnsi="Arial" w:cs="Arial"/>
                <w:b/>
                <w:color w:val="548DD4" w:themeColor="text2" w:themeTint="99"/>
                <w:sz w:val="26"/>
                <w:szCs w:val="26"/>
              </w:rPr>
              <w:t>mailto:karthi@example.com</w:t>
            </w:r>
            <w:r w:rsidRPr="004F44E2">
              <w:rPr>
                <w:rFonts w:ascii="Arial" w:hAnsi="Arial" w:cs="Arial"/>
                <w:b/>
                <w:sz w:val="26"/>
                <w:szCs w:val="26"/>
              </w:rPr>
              <w:t>"&gt;Email&lt;/a&gt;&lt;/</w:t>
            </w:r>
            <w:r w:rsidRPr="004F44E2">
              <w:rPr>
                <w:rFonts w:ascii="Arial" w:hAnsi="Arial" w:cs="Arial"/>
                <w:sz w:val="26"/>
                <w:szCs w:val="26"/>
              </w:rPr>
              <w:t>li&gt;</w:t>
            </w:r>
          </w:p>
          <w:p w:rsidR="006E139D" w:rsidRPr="004F44E2" w:rsidRDefault="006E139D" w:rsidP="006E139D">
            <w:pPr>
              <w:rPr>
                <w:rFonts w:ascii="Arial" w:hAnsi="Arial" w:cs="Arial"/>
                <w:sz w:val="26"/>
                <w:szCs w:val="26"/>
              </w:rPr>
            </w:pPr>
            <w:r w:rsidRPr="004F44E2">
              <w:rPr>
                <w:rFonts w:ascii="Arial" w:hAnsi="Arial" w:cs="Arial"/>
                <w:sz w:val="26"/>
                <w:szCs w:val="26"/>
              </w:rPr>
              <w:t xml:space="preserve">  &lt;li&gt;</w:t>
            </w:r>
            <w:r w:rsidRPr="004F44E2">
              <w:rPr>
                <w:rFonts w:ascii="Arial" w:hAnsi="Arial" w:cs="Arial"/>
                <w:b/>
                <w:sz w:val="26"/>
                <w:szCs w:val="26"/>
              </w:rPr>
              <w:t xml:space="preserve">&lt;a </w:t>
            </w:r>
            <w:proofErr w:type="spellStart"/>
            <w:r w:rsidRPr="004F44E2">
              <w:rPr>
                <w:rFonts w:ascii="Arial" w:hAnsi="Arial" w:cs="Arial"/>
                <w:b/>
                <w:sz w:val="26"/>
                <w:szCs w:val="26"/>
              </w:rPr>
              <w:t>href</w:t>
            </w:r>
            <w:proofErr w:type="spellEnd"/>
            <w:r w:rsidRPr="004F44E2">
              <w:rPr>
                <w:rFonts w:ascii="Arial" w:hAnsi="Arial" w:cs="Arial"/>
                <w:b/>
                <w:sz w:val="26"/>
                <w:szCs w:val="26"/>
              </w:rPr>
              <w:t>="</w:t>
            </w:r>
            <w:proofErr w:type="spellStart"/>
            <w:r w:rsidRPr="004F44E2">
              <w:rPr>
                <w:rFonts w:ascii="Arial" w:hAnsi="Arial" w:cs="Arial"/>
                <w:b/>
                <w:color w:val="548DD4" w:themeColor="text2" w:themeTint="99"/>
                <w:sz w:val="26"/>
                <w:szCs w:val="26"/>
              </w:rPr>
              <w:t>tel</w:t>
            </w:r>
            <w:proofErr w:type="spellEnd"/>
            <w:r w:rsidRPr="004F44E2">
              <w:rPr>
                <w:rFonts w:ascii="Arial" w:hAnsi="Arial" w:cs="Arial"/>
                <w:b/>
                <w:color w:val="548DD4" w:themeColor="text2" w:themeTint="99"/>
                <w:sz w:val="26"/>
                <w:szCs w:val="26"/>
              </w:rPr>
              <w:t>:+918428882222</w:t>
            </w:r>
            <w:r w:rsidRPr="004F44E2">
              <w:rPr>
                <w:rFonts w:ascii="Arial" w:hAnsi="Arial" w:cs="Arial"/>
                <w:b/>
                <w:sz w:val="26"/>
                <w:szCs w:val="26"/>
              </w:rPr>
              <w:t>"&gt;Phone&lt;/a&gt;&lt;/</w:t>
            </w:r>
            <w:r w:rsidRPr="004F44E2">
              <w:rPr>
                <w:rFonts w:ascii="Arial" w:hAnsi="Arial" w:cs="Arial"/>
                <w:sz w:val="26"/>
                <w:szCs w:val="26"/>
              </w:rPr>
              <w:t>li&gt;</w:t>
            </w:r>
          </w:p>
          <w:p w:rsidR="00B9416E" w:rsidRPr="004F44E2" w:rsidRDefault="006E139D" w:rsidP="006E139D">
            <w:pPr>
              <w:rPr>
                <w:rFonts w:ascii="Arial" w:hAnsi="Arial" w:cs="Arial"/>
                <w:sz w:val="26"/>
                <w:szCs w:val="26"/>
              </w:rPr>
            </w:pPr>
            <w:r w:rsidRPr="004F44E2">
              <w:rPr>
                <w:rFonts w:ascii="Arial" w:hAnsi="Arial" w:cs="Arial"/>
                <w:sz w:val="26"/>
                <w:szCs w:val="26"/>
              </w:rPr>
              <w:t>&lt;/</w:t>
            </w:r>
            <w:proofErr w:type="spellStart"/>
            <w:r w:rsidRPr="004F44E2">
              <w:rPr>
                <w:rFonts w:ascii="Arial" w:hAnsi="Arial" w:cs="Arial"/>
                <w:sz w:val="26"/>
                <w:szCs w:val="26"/>
              </w:rPr>
              <w:t>ul</w:t>
            </w:r>
            <w:proofErr w:type="spellEnd"/>
            <w:r w:rsidRPr="004F44E2">
              <w:rPr>
                <w:rFonts w:ascii="Arial" w:hAnsi="Arial" w:cs="Arial"/>
                <w:sz w:val="26"/>
                <w:szCs w:val="26"/>
              </w:rPr>
              <w:t>&gt;</w:t>
            </w:r>
          </w:p>
        </w:tc>
        <w:tc>
          <w:tcPr>
            <w:tcW w:w="4478" w:type="dxa"/>
          </w:tcPr>
          <w:p w:rsidR="006E139D" w:rsidRPr="004F44E2" w:rsidRDefault="006E139D" w:rsidP="006E139D">
            <w:pPr>
              <w:pStyle w:val="NormalWeb"/>
              <w:shd w:val="clear" w:color="auto" w:fill="FFFFFF"/>
              <w:rPr>
                <w:rFonts w:ascii="Arial" w:hAnsi="Arial" w:cs="Arial"/>
                <w:color w:val="15141A"/>
                <w:sz w:val="26"/>
                <w:szCs w:val="26"/>
              </w:rPr>
            </w:pPr>
            <w:r w:rsidRPr="004F44E2">
              <w:rPr>
                <w:rFonts w:ascii="Arial" w:hAnsi="Arial" w:cs="Arial"/>
                <w:color w:val="15141A"/>
                <w:sz w:val="26"/>
                <w:szCs w:val="26"/>
              </w:rPr>
              <w:lastRenderedPageBreak/>
              <w:t>You can reach me at:</w:t>
            </w:r>
          </w:p>
          <w:p w:rsidR="006E139D" w:rsidRPr="004F44E2" w:rsidRDefault="00EE262A" w:rsidP="006E139D">
            <w:pPr>
              <w:numPr>
                <w:ilvl w:val="0"/>
                <w:numId w:val="9"/>
              </w:numPr>
              <w:shd w:val="clear" w:color="auto" w:fill="FFFFFF"/>
              <w:spacing w:before="100" w:beforeAutospacing="1" w:after="100" w:afterAutospacing="1"/>
              <w:rPr>
                <w:rFonts w:ascii="Arial" w:hAnsi="Arial" w:cs="Arial"/>
                <w:color w:val="15141A"/>
                <w:sz w:val="26"/>
                <w:szCs w:val="26"/>
              </w:rPr>
            </w:pPr>
            <w:hyperlink r:id="rId34" w:history="1">
              <w:r w:rsidR="006E139D" w:rsidRPr="004F44E2">
                <w:rPr>
                  <w:rStyle w:val="Hyperlink"/>
                  <w:rFonts w:ascii="Arial" w:hAnsi="Arial" w:cs="Arial"/>
                  <w:sz w:val="26"/>
                  <w:szCs w:val="26"/>
                </w:rPr>
                <w:t>Website</w:t>
              </w:r>
            </w:hyperlink>
          </w:p>
          <w:p w:rsidR="006E139D" w:rsidRPr="004F44E2" w:rsidRDefault="00EE262A" w:rsidP="006E139D">
            <w:pPr>
              <w:numPr>
                <w:ilvl w:val="0"/>
                <w:numId w:val="9"/>
              </w:numPr>
              <w:shd w:val="clear" w:color="auto" w:fill="FFFFFF"/>
              <w:spacing w:before="100" w:beforeAutospacing="1" w:after="100" w:afterAutospacing="1"/>
              <w:rPr>
                <w:rFonts w:ascii="Arial" w:hAnsi="Arial" w:cs="Arial"/>
                <w:color w:val="15141A"/>
                <w:sz w:val="26"/>
                <w:szCs w:val="26"/>
              </w:rPr>
            </w:pPr>
            <w:hyperlink r:id="rId35" w:history="1">
              <w:r w:rsidR="006E139D" w:rsidRPr="004F44E2">
                <w:rPr>
                  <w:rStyle w:val="Hyperlink"/>
                  <w:rFonts w:ascii="Arial" w:hAnsi="Arial" w:cs="Arial"/>
                  <w:sz w:val="26"/>
                  <w:szCs w:val="26"/>
                </w:rPr>
                <w:t>Email</w:t>
              </w:r>
            </w:hyperlink>
          </w:p>
          <w:p w:rsidR="00B9416E" w:rsidRPr="004F44E2" w:rsidRDefault="00EE262A" w:rsidP="006E139D">
            <w:pPr>
              <w:numPr>
                <w:ilvl w:val="0"/>
                <w:numId w:val="9"/>
              </w:numPr>
              <w:shd w:val="clear" w:color="auto" w:fill="FFFFFF"/>
              <w:spacing w:before="100" w:beforeAutospacing="1" w:after="100" w:afterAutospacing="1"/>
              <w:rPr>
                <w:rFonts w:ascii="Arial" w:hAnsi="Arial" w:cs="Arial"/>
                <w:color w:val="15141A"/>
                <w:sz w:val="26"/>
                <w:szCs w:val="26"/>
              </w:rPr>
            </w:pPr>
            <w:hyperlink r:id="rId36" w:history="1">
              <w:r w:rsidR="006E139D" w:rsidRPr="004F44E2">
                <w:rPr>
                  <w:rStyle w:val="Hyperlink"/>
                  <w:rFonts w:ascii="Arial" w:hAnsi="Arial" w:cs="Arial"/>
                  <w:sz w:val="26"/>
                  <w:szCs w:val="26"/>
                </w:rPr>
                <w:t>Phone</w:t>
              </w:r>
            </w:hyperlink>
          </w:p>
        </w:tc>
      </w:tr>
    </w:tbl>
    <w:p w:rsidR="00B9416E" w:rsidRPr="004F44E2" w:rsidRDefault="00B9416E">
      <w:pPr>
        <w:rPr>
          <w:rFonts w:ascii="Arial" w:hAnsi="Arial" w:cs="Arial"/>
          <w:sz w:val="26"/>
          <w:szCs w:val="26"/>
        </w:rPr>
      </w:pPr>
    </w:p>
    <w:p w:rsidR="00434023" w:rsidRPr="004F44E2" w:rsidRDefault="001B61E8">
      <w:pPr>
        <w:rPr>
          <w:rFonts w:ascii="Arial" w:hAnsi="Arial" w:cs="Arial"/>
          <w:sz w:val="26"/>
          <w:szCs w:val="26"/>
          <w:u w:val="single"/>
        </w:rPr>
      </w:pPr>
      <w:r w:rsidRPr="004F44E2">
        <w:rPr>
          <w:rFonts w:ascii="Arial" w:hAnsi="Arial" w:cs="Arial"/>
          <w:sz w:val="26"/>
          <w:szCs w:val="26"/>
          <w:u w:val="single"/>
        </w:rPr>
        <w:t>Attributes in &lt;a&gt; tag</w:t>
      </w:r>
    </w:p>
    <w:p w:rsidR="001B61E8" w:rsidRPr="004F44E2" w:rsidRDefault="001B61E8">
      <w:pPr>
        <w:rPr>
          <w:rFonts w:ascii="Arial" w:hAnsi="Arial" w:cs="Arial"/>
          <w:sz w:val="26"/>
          <w:szCs w:val="26"/>
        </w:rPr>
      </w:pPr>
      <w:r w:rsidRPr="004F44E2">
        <w:rPr>
          <w:rFonts w:ascii="Arial" w:hAnsi="Arial" w:cs="Arial"/>
          <w:sz w:val="26"/>
          <w:szCs w:val="26"/>
        </w:rPr>
        <w:t xml:space="preserve">Reference for global attributes: </w:t>
      </w:r>
      <w:hyperlink r:id="rId37" w:history="1">
        <w:r w:rsidRPr="004F44E2">
          <w:rPr>
            <w:rStyle w:val="Hyperlink"/>
            <w:rFonts w:ascii="Arial" w:hAnsi="Arial" w:cs="Arial"/>
            <w:sz w:val="26"/>
            <w:szCs w:val="26"/>
          </w:rPr>
          <w:t>https://developer.mozilla.org/en-US/docs/Web/HTML/Global_attributes</w:t>
        </w:r>
      </w:hyperlink>
      <w:r w:rsidRPr="004F44E2">
        <w:rPr>
          <w:rFonts w:ascii="Arial" w:hAnsi="Arial" w:cs="Arial"/>
          <w:sz w:val="26"/>
          <w:szCs w:val="26"/>
        </w:rPr>
        <w:t xml:space="preserve"> </w:t>
      </w:r>
    </w:p>
    <w:p w:rsidR="009D60CD" w:rsidRPr="004F44E2" w:rsidRDefault="009D60CD">
      <w:pPr>
        <w:rPr>
          <w:rFonts w:ascii="Arial" w:hAnsi="Arial" w:cs="Arial"/>
          <w:sz w:val="26"/>
          <w:szCs w:val="26"/>
        </w:rPr>
      </w:pPr>
      <w:r w:rsidRPr="004F44E2">
        <w:rPr>
          <w:rFonts w:ascii="Arial" w:hAnsi="Arial" w:cs="Arial"/>
          <w:sz w:val="26"/>
          <w:szCs w:val="26"/>
        </w:rPr>
        <w:t xml:space="preserve">Reference for &lt;a&gt; local attributes: </w:t>
      </w:r>
      <w:hyperlink r:id="rId38" w:history="1">
        <w:r w:rsidRPr="004F44E2">
          <w:rPr>
            <w:rStyle w:val="Hyperlink"/>
            <w:rFonts w:ascii="Arial" w:hAnsi="Arial" w:cs="Arial"/>
            <w:sz w:val="26"/>
            <w:szCs w:val="26"/>
          </w:rPr>
          <w:t>https://developer.mozilla.org/en-US/docs/Web/HTML/Element/a</w:t>
        </w:r>
      </w:hyperlink>
      <w:r w:rsidRPr="004F44E2">
        <w:rPr>
          <w:rFonts w:ascii="Arial" w:hAnsi="Arial" w:cs="Arial"/>
          <w:sz w:val="26"/>
          <w:szCs w:val="26"/>
        </w:rPr>
        <w:t xml:space="preserve"> </w:t>
      </w:r>
    </w:p>
    <w:tbl>
      <w:tblPr>
        <w:tblStyle w:val="TableGrid"/>
        <w:tblW w:w="0" w:type="auto"/>
        <w:tblLook w:val="04A0" w:firstRow="1" w:lastRow="0" w:firstColumn="1" w:lastColumn="0" w:noHBand="0" w:noVBand="1"/>
      </w:tblPr>
      <w:tblGrid>
        <w:gridCol w:w="5341"/>
        <w:gridCol w:w="5341"/>
      </w:tblGrid>
      <w:tr w:rsidR="00CE1F2E" w:rsidRPr="004F44E2" w:rsidTr="00CE1F2E">
        <w:tc>
          <w:tcPr>
            <w:tcW w:w="5341" w:type="dxa"/>
          </w:tcPr>
          <w:p w:rsidR="00CE1F2E" w:rsidRPr="004F44E2" w:rsidRDefault="009D60CD" w:rsidP="009D60CD">
            <w:pPr>
              <w:rPr>
                <w:rFonts w:ascii="Arial" w:hAnsi="Arial" w:cs="Arial"/>
                <w:sz w:val="26"/>
                <w:szCs w:val="26"/>
              </w:rPr>
            </w:pPr>
            <w:r w:rsidRPr="004F44E2">
              <w:rPr>
                <w:rFonts w:ascii="Arial" w:hAnsi="Arial" w:cs="Arial"/>
                <w:sz w:val="26"/>
                <w:szCs w:val="26"/>
              </w:rPr>
              <w:t>&lt;a&gt; Attribute name</w:t>
            </w:r>
          </w:p>
        </w:tc>
        <w:tc>
          <w:tcPr>
            <w:tcW w:w="5341" w:type="dxa"/>
          </w:tcPr>
          <w:p w:rsidR="00CE1F2E" w:rsidRPr="004F44E2" w:rsidRDefault="009D60CD">
            <w:pPr>
              <w:rPr>
                <w:rFonts w:ascii="Arial" w:hAnsi="Arial" w:cs="Arial"/>
                <w:sz w:val="26"/>
                <w:szCs w:val="26"/>
              </w:rPr>
            </w:pPr>
            <w:r w:rsidRPr="004F44E2">
              <w:rPr>
                <w:rFonts w:ascii="Arial" w:hAnsi="Arial" w:cs="Arial"/>
                <w:sz w:val="26"/>
                <w:szCs w:val="26"/>
              </w:rPr>
              <w:t>Description</w:t>
            </w:r>
          </w:p>
        </w:tc>
      </w:tr>
      <w:tr w:rsidR="00CE1F2E" w:rsidRPr="004F44E2" w:rsidTr="00CE1F2E">
        <w:tc>
          <w:tcPr>
            <w:tcW w:w="5341" w:type="dxa"/>
          </w:tcPr>
          <w:p w:rsidR="00CE1F2E" w:rsidRPr="004F44E2" w:rsidRDefault="00CE1F2E">
            <w:pPr>
              <w:rPr>
                <w:rFonts w:ascii="Arial" w:hAnsi="Arial" w:cs="Arial"/>
                <w:sz w:val="26"/>
                <w:szCs w:val="26"/>
              </w:rPr>
            </w:pPr>
            <w:r w:rsidRPr="004F44E2">
              <w:rPr>
                <w:rFonts w:ascii="Arial" w:hAnsi="Arial" w:cs="Arial"/>
                <w:color w:val="1B1B1B"/>
                <w:sz w:val="26"/>
                <w:szCs w:val="26"/>
                <w:shd w:val="clear" w:color="auto" w:fill="F2F1F1"/>
              </w:rPr>
              <w:t>download</w:t>
            </w:r>
          </w:p>
        </w:tc>
        <w:tc>
          <w:tcPr>
            <w:tcW w:w="5341" w:type="dxa"/>
          </w:tcPr>
          <w:p w:rsidR="00CE1F2E" w:rsidRPr="004F44E2" w:rsidRDefault="00CE1F2E">
            <w:pPr>
              <w:rPr>
                <w:rFonts w:ascii="Arial" w:hAnsi="Arial" w:cs="Arial"/>
                <w:color w:val="1B1B1B"/>
                <w:sz w:val="26"/>
                <w:szCs w:val="26"/>
                <w:shd w:val="clear" w:color="auto" w:fill="FFFFFF"/>
              </w:rPr>
            </w:pPr>
            <w:r w:rsidRPr="004F44E2">
              <w:rPr>
                <w:rFonts w:ascii="Arial" w:hAnsi="Arial" w:cs="Arial"/>
                <w:color w:val="1B1B1B"/>
                <w:sz w:val="26"/>
                <w:szCs w:val="26"/>
                <w:shd w:val="clear" w:color="auto" w:fill="FFFFFF"/>
              </w:rPr>
              <w:t>Causes the browser to treat the linked URL as a download. </w:t>
            </w:r>
          </w:p>
          <w:p w:rsidR="009D60CD" w:rsidRPr="004F44E2" w:rsidRDefault="009D60CD">
            <w:pPr>
              <w:rPr>
                <w:rFonts w:ascii="Arial" w:hAnsi="Arial" w:cs="Arial"/>
                <w:sz w:val="26"/>
                <w:szCs w:val="26"/>
              </w:rPr>
            </w:pPr>
            <w:r w:rsidRPr="004F44E2">
              <w:rPr>
                <w:rFonts w:ascii="Arial" w:hAnsi="Arial" w:cs="Arial"/>
                <w:b/>
                <w:color w:val="1B1B1B"/>
                <w:sz w:val="26"/>
                <w:szCs w:val="26"/>
                <w:shd w:val="clear" w:color="auto" w:fill="FFFFFF"/>
              </w:rPr>
              <w:t>Note:</w:t>
            </w:r>
            <w:r w:rsidRPr="004F44E2">
              <w:rPr>
                <w:rFonts w:ascii="Arial" w:hAnsi="Arial" w:cs="Arial"/>
                <w:color w:val="1B1B1B"/>
                <w:sz w:val="26"/>
                <w:szCs w:val="26"/>
                <w:shd w:val="clear" w:color="auto" w:fill="FFFFFF"/>
              </w:rPr>
              <w:t xml:space="preserve"> download only works for same-origin URLs, or the blob: and data: schemes.</w:t>
            </w:r>
          </w:p>
        </w:tc>
      </w:tr>
      <w:tr w:rsidR="00CE1F2E" w:rsidRPr="004F44E2" w:rsidTr="00CE1F2E">
        <w:tc>
          <w:tcPr>
            <w:tcW w:w="5341" w:type="dxa"/>
          </w:tcPr>
          <w:p w:rsidR="00CE1F2E" w:rsidRPr="004F44E2" w:rsidRDefault="00CE1F2E">
            <w:pPr>
              <w:rPr>
                <w:rFonts w:ascii="Arial" w:hAnsi="Arial" w:cs="Arial"/>
                <w:sz w:val="26"/>
                <w:szCs w:val="26"/>
              </w:rPr>
            </w:pPr>
            <w:proofErr w:type="spellStart"/>
            <w:r w:rsidRPr="004F44E2">
              <w:rPr>
                <w:rFonts w:ascii="Arial" w:hAnsi="Arial" w:cs="Arial"/>
                <w:color w:val="1B1B1B"/>
                <w:sz w:val="26"/>
                <w:szCs w:val="26"/>
                <w:shd w:val="clear" w:color="auto" w:fill="F2F1F1"/>
              </w:rPr>
              <w:t>href</w:t>
            </w:r>
            <w:proofErr w:type="spellEnd"/>
          </w:p>
        </w:tc>
        <w:tc>
          <w:tcPr>
            <w:tcW w:w="5341" w:type="dxa"/>
          </w:tcPr>
          <w:p w:rsidR="00CE1F2E" w:rsidRPr="004F44E2" w:rsidRDefault="00CE1F2E">
            <w:pPr>
              <w:rPr>
                <w:rFonts w:ascii="Arial" w:hAnsi="Arial" w:cs="Arial"/>
                <w:sz w:val="26"/>
                <w:szCs w:val="26"/>
              </w:rPr>
            </w:pPr>
          </w:p>
        </w:tc>
      </w:tr>
      <w:tr w:rsidR="00CE1F2E" w:rsidRPr="004F44E2" w:rsidTr="00CE1F2E">
        <w:tc>
          <w:tcPr>
            <w:tcW w:w="5341" w:type="dxa"/>
          </w:tcPr>
          <w:p w:rsidR="00CE1F2E" w:rsidRPr="004F44E2" w:rsidRDefault="009D60CD">
            <w:pPr>
              <w:rPr>
                <w:rFonts w:ascii="Arial" w:hAnsi="Arial" w:cs="Arial"/>
                <w:sz w:val="26"/>
                <w:szCs w:val="26"/>
              </w:rPr>
            </w:pPr>
            <w:proofErr w:type="spellStart"/>
            <w:r w:rsidRPr="004F44E2">
              <w:rPr>
                <w:rFonts w:ascii="Arial" w:hAnsi="Arial" w:cs="Arial"/>
                <w:color w:val="1B1B1B"/>
                <w:sz w:val="26"/>
                <w:szCs w:val="26"/>
                <w:shd w:val="clear" w:color="auto" w:fill="F2F1F1"/>
              </w:rPr>
              <w:t>hreflang</w:t>
            </w:r>
            <w:proofErr w:type="spellEnd"/>
          </w:p>
        </w:tc>
        <w:tc>
          <w:tcPr>
            <w:tcW w:w="5341" w:type="dxa"/>
          </w:tcPr>
          <w:p w:rsidR="00CE1F2E" w:rsidRPr="004F44E2" w:rsidRDefault="00CE1F2E">
            <w:pPr>
              <w:rPr>
                <w:rFonts w:ascii="Arial" w:hAnsi="Arial" w:cs="Arial"/>
                <w:sz w:val="26"/>
                <w:szCs w:val="26"/>
              </w:rPr>
            </w:pPr>
          </w:p>
        </w:tc>
      </w:tr>
    </w:tbl>
    <w:p w:rsidR="00434023" w:rsidRPr="004F44E2" w:rsidRDefault="00434023">
      <w:pPr>
        <w:rPr>
          <w:rFonts w:ascii="Arial" w:hAnsi="Arial" w:cs="Arial"/>
          <w:sz w:val="26"/>
          <w:szCs w:val="26"/>
        </w:rPr>
      </w:pPr>
    </w:p>
    <w:p w:rsidR="00CF7F09" w:rsidRPr="004F44E2" w:rsidRDefault="00CF7F09">
      <w:pPr>
        <w:rPr>
          <w:rFonts w:ascii="Arial" w:hAnsi="Arial" w:cs="Arial"/>
          <w:sz w:val="26"/>
          <w:szCs w:val="26"/>
        </w:rPr>
      </w:pPr>
    </w:p>
    <w:p w:rsidR="009E761C" w:rsidRPr="004F44E2" w:rsidRDefault="009E761C">
      <w:pPr>
        <w:rPr>
          <w:rFonts w:ascii="Arial" w:hAnsi="Arial" w:cs="Arial"/>
          <w:sz w:val="26"/>
          <w:szCs w:val="26"/>
        </w:rPr>
      </w:pPr>
    </w:p>
    <w:p w:rsidR="008C07AE" w:rsidRPr="004F44E2" w:rsidRDefault="008C07AE">
      <w:pPr>
        <w:rPr>
          <w:rFonts w:ascii="Arial" w:hAnsi="Arial" w:cs="Arial"/>
          <w:sz w:val="26"/>
          <w:szCs w:val="26"/>
        </w:rPr>
      </w:pPr>
    </w:p>
    <w:p w:rsidR="008C07AE" w:rsidRPr="004F44E2" w:rsidRDefault="008C07AE" w:rsidP="008C07AE">
      <w:pPr>
        <w:spacing w:line="360" w:lineRule="auto"/>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HTML Script</w:t>
      </w:r>
    </w:p>
    <w:p w:rsidR="008C07AE" w:rsidRPr="004F44E2" w:rsidRDefault="008C07AE">
      <w:pPr>
        <w:rPr>
          <w:rFonts w:ascii="Arial" w:hAnsi="Arial" w:cs="Arial"/>
          <w:sz w:val="26"/>
          <w:szCs w:val="26"/>
        </w:rPr>
      </w:pPr>
    </w:p>
    <w:p w:rsidR="009E761C" w:rsidRPr="004F44E2" w:rsidRDefault="008C07AE">
      <w:pPr>
        <w:rPr>
          <w:rFonts w:ascii="Arial" w:hAnsi="Arial" w:cs="Arial"/>
          <w:sz w:val="26"/>
          <w:szCs w:val="26"/>
        </w:rPr>
      </w:pPr>
      <w:r w:rsidRPr="004F44E2">
        <w:rPr>
          <w:rFonts w:ascii="Arial" w:hAnsi="Arial" w:cs="Arial"/>
          <w:color w:val="1B1B1B"/>
          <w:sz w:val="26"/>
          <w:szCs w:val="26"/>
          <w:shd w:val="clear" w:color="auto" w:fill="FFFFFF"/>
        </w:rPr>
        <w:t>The </w:t>
      </w:r>
      <w:r w:rsidRPr="004F44E2">
        <w:rPr>
          <w:rStyle w:val="HTMLCode"/>
          <w:rFonts w:ascii="Arial" w:eastAsiaTheme="minorHAnsi" w:hAnsi="Arial" w:cs="Arial"/>
          <w:b/>
          <w:bCs/>
          <w:color w:val="1B1B1B"/>
          <w:sz w:val="26"/>
          <w:szCs w:val="26"/>
          <w:shd w:val="clear" w:color="auto" w:fill="FFFFFF"/>
        </w:rPr>
        <w:t>&lt;script&gt;</w:t>
      </w:r>
      <w:r w:rsidRPr="004F44E2">
        <w:rPr>
          <w:rFonts w:ascii="Arial" w:hAnsi="Arial" w:cs="Arial"/>
          <w:color w:val="1B1B1B"/>
          <w:sz w:val="26"/>
          <w:szCs w:val="26"/>
          <w:shd w:val="clear" w:color="auto" w:fill="FFFFFF"/>
        </w:rPr>
        <w:t> </w:t>
      </w:r>
      <w:hyperlink r:id="rId39" w:history="1">
        <w:r w:rsidRPr="004F44E2">
          <w:rPr>
            <w:rStyle w:val="Hyperlink"/>
            <w:rFonts w:ascii="Arial" w:hAnsi="Arial" w:cs="Arial"/>
            <w:sz w:val="26"/>
            <w:szCs w:val="26"/>
            <w:shd w:val="clear" w:color="auto" w:fill="FFFFFF"/>
          </w:rPr>
          <w:t>HTML</w:t>
        </w:r>
      </w:hyperlink>
      <w:r w:rsidRPr="004F44E2">
        <w:rPr>
          <w:rFonts w:ascii="Arial" w:hAnsi="Arial" w:cs="Arial"/>
          <w:color w:val="1B1B1B"/>
          <w:sz w:val="26"/>
          <w:szCs w:val="26"/>
          <w:shd w:val="clear" w:color="auto" w:fill="FFFFFF"/>
        </w:rPr>
        <w:t> element is used to embed executable code or data; this is typically used to embed or refer to JavaScript code. The </w:t>
      </w:r>
      <w:r w:rsidRPr="004F44E2">
        <w:rPr>
          <w:rStyle w:val="HTMLCode"/>
          <w:rFonts w:ascii="Arial" w:eastAsiaTheme="minorHAnsi" w:hAnsi="Arial" w:cs="Arial"/>
          <w:color w:val="1B1B1B"/>
          <w:sz w:val="26"/>
          <w:szCs w:val="26"/>
        </w:rPr>
        <w:t>&lt;script&gt;</w:t>
      </w:r>
      <w:r w:rsidRPr="004F44E2">
        <w:rPr>
          <w:rFonts w:ascii="Arial" w:hAnsi="Arial" w:cs="Arial"/>
          <w:color w:val="1B1B1B"/>
          <w:sz w:val="26"/>
          <w:szCs w:val="26"/>
          <w:shd w:val="clear" w:color="auto" w:fill="FFFFFF"/>
        </w:rPr>
        <w:t> element can also be used with other languages, such as </w:t>
      </w:r>
      <w:proofErr w:type="spellStart"/>
      <w:r w:rsidR="00EE262A">
        <w:fldChar w:fldCharType="begin"/>
      </w:r>
      <w:r w:rsidR="00EE262A">
        <w:instrText xml:space="preserve"> HYPERLINK "https://developer.mozilla.org/en-US/docs/Web/API/WebGL_API" </w:instrText>
      </w:r>
      <w:r w:rsidR="00EE262A">
        <w:fldChar w:fldCharType="separate"/>
      </w:r>
      <w:r w:rsidRPr="004F44E2">
        <w:rPr>
          <w:rStyle w:val="Hyperlink"/>
          <w:rFonts w:ascii="Arial" w:hAnsi="Arial" w:cs="Arial"/>
          <w:sz w:val="26"/>
          <w:szCs w:val="26"/>
          <w:shd w:val="clear" w:color="auto" w:fill="FFFFFF"/>
        </w:rPr>
        <w:t>WebGL</w:t>
      </w:r>
      <w:r w:rsidR="00EE262A">
        <w:rPr>
          <w:rStyle w:val="Hyperlink"/>
          <w:rFonts w:ascii="Arial" w:hAnsi="Arial" w:cs="Arial"/>
          <w:sz w:val="26"/>
          <w:szCs w:val="26"/>
          <w:shd w:val="clear" w:color="auto" w:fill="FFFFFF"/>
        </w:rPr>
        <w:fldChar w:fldCharType="end"/>
      </w:r>
      <w:r w:rsidRPr="004F44E2">
        <w:rPr>
          <w:rFonts w:ascii="Arial" w:hAnsi="Arial" w:cs="Arial"/>
          <w:color w:val="1B1B1B"/>
          <w:sz w:val="26"/>
          <w:szCs w:val="26"/>
          <w:shd w:val="clear" w:color="auto" w:fill="FFFFFF"/>
        </w:rPr>
        <w:t>'s</w:t>
      </w:r>
      <w:proofErr w:type="spellEnd"/>
      <w:r w:rsidRPr="004F44E2">
        <w:rPr>
          <w:rFonts w:ascii="Arial" w:hAnsi="Arial" w:cs="Arial"/>
          <w:color w:val="1B1B1B"/>
          <w:sz w:val="26"/>
          <w:szCs w:val="26"/>
          <w:shd w:val="clear" w:color="auto" w:fill="FFFFFF"/>
        </w:rPr>
        <w:t xml:space="preserve"> GLSL </w:t>
      </w:r>
      <w:proofErr w:type="spellStart"/>
      <w:r w:rsidRPr="004F44E2">
        <w:rPr>
          <w:rFonts w:ascii="Arial" w:hAnsi="Arial" w:cs="Arial"/>
          <w:color w:val="1B1B1B"/>
          <w:sz w:val="26"/>
          <w:szCs w:val="26"/>
          <w:shd w:val="clear" w:color="auto" w:fill="FFFFFF"/>
        </w:rPr>
        <w:t>shader</w:t>
      </w:r>
      <w:proofErr w:type="spellEnd"/>
      <w:r w:rsidRPr="004F44E2">
        <w:rPr>
          <w:rFonts w:ascii="Arial" w:hAnsi="Arial" w:cs="Arial"/>
          <w:color w:val="1B1B1B"/>
          <w:sz w:val="26"/>
          <w:szCs w:val="26"/>
          <w:shd w:val="clear" w:color="auto" w:fill="FFFFFF"/>
        </w:rPr>
        <w:t xml:space="preserve"> programming language and </w:t>
      </w:r>
      <w:hyperlink r:id="rId40" w:history="1">
        <w:r w:rsidRPr="004F44E2">
          <w:rPr>
            <w:rStyle w:val="Hyperlink"/>
            <w:rFonts w:ascii="Arial" w:hAnsi="Arial" w:cs="Arial"/>
            <w:sz w:val="26"/>
            <w:szCs w:val="26"/>
            <w:shd w:val="clear" w:color="auto" w:fill="FFFFFF"/>
          </w:rPr>
          <w:t>JSON</w:t>
        </w:r>
      </w:hyperlink>
      <w:r w:rsidRPr="004F44E2">
        <w:rPr>
          <w:rFonts w:ascii="Arial" w:hAnsi="Arial" w:cs="Arial"/>
          <w:color w:val="1B1B1B"/>
          <w:sz w:val="26"/>
          <w:szCs w:val="26"/>
          <w:shd w:val="clear" w:color="auto" w:fill="FFFFFF"/>
        </w:rPr>
        <w:t>.</w:t>
      </w:r>
    </w:p>
    <w:p w:rsidR="003F2770" w:rsidRPr="004F44E2" w:rsidRDefault="003F5EC6">
      <w:pPr>
        <w:rPr>
          <w:rFonts w:ascii="Arial" w:hAnsi="Arial" w:cs="Arial"/>
          <w:sz w:val="26"/>
          <w:szCs w:val="26"/>
        </w:rPr>
      </w:pPr>
      <w:r w:rsidRPr="004F44E2">
        <w:rPr>
          <w:rFonts w:ascii="Arial" w:hAnsi="Arial" w:cs="Arial"/>
          <w:sz w:val="26"/>
          <w:szCs w:val="26"/>
        </w:rPr>
        <w:t>Reference:</w:t>
      </w:r>
    </w:p>
    <w:p w:rsidR="003F5EC6" w:rsidRPr="004F44E2" w:rsidRDefault="00EE262A">
      <w:pPr>
        <w:rPr>
          <w:rFonts w:ascii="Arial" w:hAnsi="Arial" w:cs="Arial"/>
          <w:sz w:val="26"/>
          <w:szCs w:val="26"/>
        </w:rPr>
      </w:pPr>
      <w:hyperlink r:id="rId41" w:history="1">
        <w:r w:rsidR="003F5EC6" w:rsidRPr="004F44E2">
          <w:rPr>
            <w:rStyle w:val="Hyperlink"/>
            <w:rFonts w:ascii="Arial" w:hAnsi="Arial" w:cs="Arial"/>
            <w:sz w:val="26"/>
            <w:szCs w:val="26"/>
          </w:rPr>
          <w:t>https://developer.mozilla.org/en-US/docs/Web/HTML/Element/script</w:t>
        </w:r>
      </w:hyperlink>
      <w:r w:rsidR="003F5EC6" w:rsidRPr="004F44E2">
        <w:rPr>
          <w:rFonts w:ascii="Arial" w:hAnsi="Arial" w:cs="Arial"/>
          <w:sz w:val="26"/>
          <w:szCs w:val="26"/>
        </w:rPr>
        <w:t xml:space="preserve"> </w:t>
      </w:r>
    </w:p>
    <w:p w:rsidR="003F2770" w:rsidRPr="004F44E2" w:rsidRDefault="003F2770">
      <w:pPr>
        <w:rPr>
          <w:rFonts w:ascii="Arial" w:hAnsi="Arial" w:cs="Arial"/>
          <w:sz w:val="26"/>
          <w:szCs w:val="26"/>
        </w:rPr>
      </w:pPr>
    </w:p>
    <w:p w:rsidR="004F44E2" w:rsidRPr="004F44E2" w:rsidRDefault="004F44E2" w:rsidP="004F44E2">
      <w:pPr>
        <w:pStyle w:val="Heading1"/>
        <w:numPr>
          <w:ilvl w:val="1"/>
          <w:numId w:val="2"/>
        </w:numPr>
        <w:spacing w:before="0"/>
        <w:rPr>
          <w:rFonts w:ascii="Arial" w:hAnsi="Arial" w:cs="Arial"/>
          <w:b w:val="0"/>
          <w:color w:val="1B1B1B"/>
          <w:sz w:val="26"/>
          <w:szCs w:val="26"/>
          <w:shd w:val="clear" w:color="auto" w:fill="FFFFFF"/>
        </w:rPr>
      </w:pPr>
      <w:proofErr w:type="gramStart"/>
      <w:r w:rsidRPr="004F44E2">
        <w:rPr>
          <w:rFonts w:ascii="Arial" w:hAnsi="Arial" w:cs="Arial"/>
          <w:b w:val="0"/>
          <w:color w:val="1B1B1B"/>
          <w:sz w:val="26"/>
          <w:szCs w:val="26"/>
          <w:shd w:val="clear" w:color="auto" w:fill="FFFFFF"/>
        </w:rPr>
        <w:t xml:space="preserve">How to import </w:t>
      </w:r>
      <w:r w:rsidRPr="004F44E2">
        <w:rPr>
          <w:rFonts w:ascii="Arial" w:hAnsi="Arial" w:cs="Arial"/>
          <w:bCs w:val="0"/>
          <w:color w:val="303030"/>
          <w:sz w:val="26"/>
          <w:szCs w:val="26"/>
        </w:rPr>
        <w:t>External Script</w:t>
      </w:r>
      <w:r w:rsidRPr="004F44E2">
        <w:rPr>
          <w:rFonts w:ascii="Arial" w:hAnsi="Arial" w:cs="Arial"/>
          <w:b w:val="0"/>
          <w:color w:val="1B1B1B"/>
          <w:sz w:val="26"/>
          <w:szCs w:val="26"/>
          <w:shd w:val="clear" w:color="auto" w:fill="FFFFFF"/>
        </w:rPr>
        <w:t xml:space="preserve"> using the </w:t>
      </w:r>
      <w:r w:rsidRPr="004F44E2">
        <w:rPr>
          <w:rStyle w:val="HTMLCode"/>
          <w:rFonts w:ascii="Arial" w:eastAsiaTheme="majorEastAsia" w:hAnsi="Arial" w:cs="Arial"/>
          <w:b w:val="0"/>
          <w:color w:val="1B1B1B"/>
          <w:sz w:val="26"/>
          <w:szCs w:val="26"/>
        </w:rPr>
        <w:t>&lt;script&gt;</w:t>
      </w:r>
      <w:r w:rsidRPr="004F44E2">
        <w:rPr>
          <w:rFonts w:ascii="Arial" w:hAnsi="Arial" w:cs="Arial"/>
          <w:b w:val="0"/>
          <w:color w:val="1B1B1B"/>
          <w:sz w:val="26"/>
          <w:szCs w:val="26"/>
          <w:shd w:val="clear" w:color="auto" w:fill="FFFFFF"/>
        </w:rPr>
        <w:t> element.</w:t>
      </w:r>
      <w:proofErr w:type="gramEnd"/>
    </w:p>
    <w:tbl>
      <w:tblPr>
        <w:tblStyle w:val="TableGrid"/>
        <w:tblW w:w="0" w:type="auto"/>
        <w:tblLook w:val="04A0" w:firstRow="1" w:lastRow="0" w:firstColumn="1" w:lastColumn="0" w:noHBand="0" w:noVBand="1"/>
      </w:tblPr>
      <w:tblGrid>
        <w:gridCol w:w="10682"/>
      </w:tblGrid>
      <w:tr w:rsidR="004F44E2" w:rsidRPr="004F44E2" w:rsidTr="004F44E2">
        <w:tc>
          <w:tcPr>
            <w:tcW w:w="10682" w:type="dxa"/>
          </w:tcPr>
          <w:p w:rsidR="004F44E2" w:rsidRPr="004F44E2" w:rsidRDefault="004F44E2" w:rsidP="004F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B1B1B"/>
                <w:sz w:val="26"/>
                <w:szCs w:val="26"/>
                <w:lang w:eastAsia="en-IN"/>
              </w:rPr>
            </w:pPr>
          </w:p>
          <w:p w:rsidR="004F44E2" w:rsidRPr="004F44E2" w:rsidRDefault="004F44E2" w:rsidP="004F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B1B1B"/>
                <w:sz w:val="26"/>
                <w:szCs w:val="26"/>
                <w:lang w:eastAsia="en-IN"/>
              </w:rPr>
            </w:pPr>
            <w:r w:rsidRPr="004F44E2">
              <w:rPr>
                <w:rFonts w:ascii="Arial" w:eastAsia="Times New Roman" w:hAnsi="Arial" w:cs="Arial"/>
                <w:color w:val="1B1B1B"/>
                <w:sz w:val="26"/>
                <w:szCs w:val="26"/>
                <w:lang w:eastAsia="en-IN"/>
              </w:rPr>
              <w:t xml:space="preserve">&lt;script </w:t>
            </w:r>
            <w:proofErr w:type="spellStart"/>
            <w:r w:rsidRPr="004F44E2">
              <w:rPr>
                <w:rFonts w:ascii="Arial" w:eastAsia="Times New Roman" w:hAnsi="Arial" w:cs="Arial"/>
                <w:color w:val="1B1B1B"/>
                <w:sz w:val="26"/>
                <w:szCs w:val="26"/>
                <w:lang w:eastAsia="en-IN"/>
              </w:rPr>
              <w:t>src</w:t>
            </w:r>
            <w:proofErr w:type="spellEnd"/>
            <w:r w:rsidRPr="004F44E2">
              <w:rPr>
                <w:rFonts w:ascii="Arial" w:eastAsia="Times New Roman" w:hAnsi="Arial" w:cs="Arial"/>
                <w:color w:val="1B1B1B"/>
                <w:sz w:val="26"/>
                <w:szCs w:val="26"/>
                <w:lang w:eastAsia="en-IN"/>
              </w:rPr>
              <w:t>="javascript.js"&gt;&lt;/script&gt;</w:t>
            </w:r>
          </w:p>
          <w:p w:rsidR="004F44E2" w:rsidRPr="004F44E2" w:rsidRDefault="004F44E2">
            <w:pPr>
              <w:rPr>
                <w:rFonts w:ascii="Arial" w:hAnsi="Arial" w:cs="Arial"/>
                <w:sz w:val="26"/>
                <w:szCs w:val="26"/>
              </w:rPr>
            </w:pPr>
          </w:p>
        </w:tc>
      </w:tr>
    </w:tbl>
    <w:p w:rsidR="004F44E2" w:rsidRDefault="004F44E2">
      <w:pPr>
        <w:rPr>
          <w:rFonts w:ascii="Arial" w:hAnsi="Arial" w:cs="Arial"/>
          <w:color w:val="000000"/>
          <w:shd w:val="clear" w:color="auto" w:fill="FFFFFF"/>
        </w:rPr>
      </w:pPr>
    </w:p>
    <w:p w:rsidR="004F44E2" w:rsidRDefault="004F44E2">
      <w:pPr>
        <w:rPr>
          <w:rFonts w:ascii="Arial" w:hAnsi="Arial" w:cs="Arial"/>
          <w:sz w:val="26"/>
          <w:szCs w:val="26"/>
        </w:rPr>
      </w:pPr>
      <w:r>
        <w:rPr>
          <w:rFonts w:ascii="Arial" w:hAnsi="Arial" w:cs="Arial"/>
          <w:color w:val="000000"/>
          <w:shd w:val="clear" w:color="auto" w:fill="FFFFFF"/>
        </w:rPr>
        <w:t xml:space="preserve">If you have to use </w:t>
      </w:r>
      <w:proofErr w:type="gramStart"/>
      <w:r>
        <w:rPr>
          <w:rFonts w:ascii="Arial" w:hAnsi="Arial" w:cs="Arial"/>
          <w:color w:val="000000"/>
          <w:shd w:val="clear" w:color="auto" w:fill="FFFFFF"/>
        </w:rPr>
        <w:t>a single</w:t>
      </w:r>
      <w:proofErr w:type="gramEnd"/>
      <w:r>
        <w:rPr>
          <w:rFonts w:ascii="Arial" w:hAnsi="Arial" w:cs="Arial"/>
          <w:color w:val="000000"/>
          <w:shd w:val="clear" w:color="auto" w:fill="FFFFFF"/>
        </w:rPr>
        <w:t xml:space="preserve"> script functionality among many HTML pages then it is a good idea to keep that function in a single script file and then include this file in all the HTML pages.</w:t>
      </w:r>
    </w:p>
    <w:p w:rsidR="009575BD" w:rsidRDefault="009575BD">
      <w:pPr>
        <w:rPr>
          <w:rFonts w:ascii="Arial" w:hAnsi="Arial" w:cs="Arial"/>
          <w:color w:val="000000"/>
          <w:shd w:val="clear" w:color="auto" w:fill="FFFFFF"/>
        </w:rPr>
      </w:pPr>
    </w:p>
    <w:p w:rsidR="009575BD" w:rsidRDefault="009575BD">
      <w:pPr>
        <w:rPr>
          <w:rFonts w:ascii="Arial" w:hAnsi="Arial" w:cs="Arial"/>
          <w:color w:val="000000"/>
          <w:shd w:val="clear" w:color="auto" w:fill="FFFFFF"/>
        </w:rPr>
      </w:pPr>
    </w:p>
    <w:p w:rsidR="009575BD" w:rsidRPr="009575BD" w:rsidRDefault="009575BD">
      <w:pPr>
        <w:rPr>
          <w:rFonts w:ascii="Arial" w:hAnsi="Arial" w:cs="Arial"/>
          <w:color w:val="000000"/>
          <w:sz w:val="32"/>
          <w:szCs w:val="32"/>
          <w:u w:val="single"/>
          <w:shd w:val="clear" w:color="auto" w:fill="FFFFFF"/>
        </w:rPr>
      </w:pPr>
      <w:r w:rsidRPr="009575BD">
        <w:rPr>
          <w:rFonts w:ascii="Arial" w:hAnsi="Arial" w:cs="Arial"/>
          <w:color w:val="000000"/>
          <w:sz w:val="32"/>
          <w:szCs w:val="32"/>
          <w:u w:val="single"/>
          <w:shd w:val="clear" w:color="auto" w:fill="FFFFFF"/>
        </w:rPr>
        <w:t>The HTML &lt;</w:t>
      </w:r>
      <w:proofErr w:type="spellStart"/>
      <w:r w:rsidRPr="009575BD">
        <w:rPr>
          <w:rFonts w:ascii="Arial" w:hAnsi="Arial" w:cs="Arial"/>
          <w:color w:val="000000"/>
          <w:sz w:val="32"/>
          <w:szCs w:val="32"/>
          <w:u w:val="single"/>
          <w:shd w:val="clear" w:color="auto" w:fill="FFFFFF"/>
        </w:rPr>
        <w:t>noscript</w:t>
      </w:r>
      <w:proofErr w:type="spellEnd"/>
      <w:r w:rsidRPr="009575BD">
        <w:rPr>
          <w:rFonts w:ascii="Arial" w:hAnsi="Arial" w:cs="Arial"/>
          <w:color w:val="000000"/>
          <w:sz w:val="32"/>
          <w:szCs w:val="32"/>
          <w:u w:val="single"/>
          <w:shd w:val="clear" w:color="auto" w:fill="FFFFFF"/>
        </w:rPr>
        <w:t>&gt; Tag</w:t>
      </w:r>
    </w:p>
    <w:p w:rsidR="009575BD" w:rsidRPr="004F44E2" w:rsidRDefault="009575BD">
      <w:pPr>
        <w:rPr>
          <w:rFonts w:ascii="Arial" w:hAnsi="Arial" w:cs="Arial"/>
          <w:sz w:val="26"/>
          <w:szCs w:val="26"/>
        </w:rPr>
      </w:pPr>
      <w:r>
        <w:rPr>
          <w:rFonts w:ascii="Verdana" w:hAnsi="Verdana"/>
          <w:color w:val="000000"/>
          <w:sz w:val="23"/>
          <w:szCs w:val="23"/>
          <w:shd w:val="clear" w:color="auto" w:fill="FFFFFF"/>
        </w:rPr>
        <w:t>The HTML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noscript</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tag defines an alternate content to be displayed to users that have disabled scripts in their browser or have a browser that doesn't support scripts:</w:t>
      </w:r>
    </w:p>
    <w:tbl>
      <w:tblPr>
        <w:tblStyle w:val="TableGrid"/>
        <w:tblW w:w="0" w:type="auto"/>
        <w:tblLook w:val="04A0" w:firstRow="1" w:lastRow="0" w:firstColumn="1" w:lastColumn="0" w:noHBand="0" w:noVBand="1"/>
      </w:tblPr>
      <w:tblGrid>
        <w:gridCol w:w="10682"/>
      </w:tblGrid>
      <w:tr w:rsidR="006B44A7" w:rsidTr="006B44A7">
        <w:tc>
          <w:tcPr>
            <w:tcW w:w="10682" w:type="dxa"/>
          </w:tcPr>
          <w:p w:rsidR="006B44A7" w:rsidRDefault="006B44A7" w:rsidP="006B44A7">
            <w:pPr>
              <w:pStyle w:val="HTMLPreformatted"/>
              <w:rPr>
                <w:rFonts w:ascii="var(--bs-font-monospace)" w:hAnsi="var(--bs-font-monospace)"/>
                <w:b/>
                <w:bCs/>
                <w:color w:val="747579"/>
              </w:rPr>
            </w:pPr>
          </w:p>
          <w:p w:rsidR="006B44A7" w:rsidRDefault="006B44A7" w:rsidP="006B44A7">
            <w:pPr>
              <w:pStyle w:val="HTMLPreformatted"/>
              <w:rPr>
                <w:rFonts w:ascii="var(--bs-font-monospace)" w:hAnsi="var(--bs-font-monospace)"/>
                <w:color w:val="747579"/>
              </w:rPr>
            </w:pPr>
            <w:r>
              <w:rPr>
                <w:rFonts w:ascii="var(--bs-font-monospace)" w:hAnsi="var(--bs-font-monospace)"/>
                <w:b/>
                <w:bCs/>
                <w:color w:val="747579"/>
              </w:rPr>
              <w:t>JavaScript Example:</w:t>
            </w:r>
          </w:p>
          <w:p w:rsidR="006B44A7" w:rsidRDefault="006B44A7">
            <w:pPr>
              <w:rPr>
                <w:rFonts w:ascii="Arial" w:hAnsi="Arial" w:cs="Arial"/>
                <w:sz w:val="26"/>
                <w:szCs w:val="26"/>
              </w:rPr>
            </w:pPr>
          </w:p>
        </w:tc>
      </w:tr>
      <w:tr w:rsidR="006B44A7" w:rsidTr="006B44A7">
        <w:tc>
          <w:tcPr>
            <w:tcW w:w="10682" w:type="dxa"/>
          </w:tcPr>
          <w:p w:rsidR="006B44A7" w:rsidRDefault="006B44A7">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sidR="00AF67F3">
              <w:rPr>
                <w:rStyle w:val="tagnamecolor"/>
                <w:rFonts w:ascii="Consolas" w:hAnsi="Consolas"/>
                <w:color w:val="A52A2A"/>
                <w:sz w:val="23"/>
                <w:szCs w:val="23"/>
              </w:rPr>
              <w:t xml:space="preserve"> </w:t>
            </w:r>
            <w:r w:rsidR="00AF67F3" w:rsidRPr="00E1753F">
              <w:rPr>
                <w:rStyle w:val="tagnamecolor"/>
                <w:rFonts w:ascii="Consolas" w:hAnsi="Consolas"/>
                <w:b/>
                <w:color w:val="A52A2A"/>
                <w:sz w:val="23"/>
                <w:szCs w:val="23"/>
              </w:rPr>
              <w:t>type="text/</w:t>
            </w:r>
            <w:proofErr w:type="spellStart"/>
            <w:r w:rsidR="00AF67F3" w:rsidRPr="00E1753F">
              <w:rPr>
                <w:rStyle w:val="tagnamecolor"/>
                <w:rFonts w:ascii="Consolas" w:hAnsi="Consolas"/>
                <w:b/>
                <w:color w:val="A52A2A"/>
                <w:sz w:val="23"/>
                <w:szCs w:val="23"/>
              </w:rPr>
              <w:t>javascript</w:t>
            </w:r>
            <w:proofErr w:type="spellEnd"/>
            <w:r w:rsidR="00AF67F3" w:rsidRPr="00E1753F">
              <w:rPr>
                <w:rStyle w:val="tagnamecolor"/>
                <w:rFonts w:ascii="Consolas" w:hAnsi="Consolas"/>
                <w:b/>
                <w:color w:val="A52A2A"/>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rsidR="006B44A7" w:rsidRDefault="006B44A7">
            <w:pPr>
              <w:rPr>
                <w:rStyle w:val="tagcolor"/>
                <w:rFonts w:ascii="Consolas" w:hAnsi="Consolas"/>
                <w:color w:val="0000CD"/>
                <w:sz w:val="23"/>
                <w:szCs w:val="23"/>
              </w:rPr>
            </w:pP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noscript</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Sorry, your browser does not support JavaScript!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noscript</w:t>
            </w:r>
            <w:proofErr w:type="spellEnd"/>
            <w:r>
              <w:rPr>
                <w:rStyle w:val="tagcolor"/>
                <w:rFonts w:ascii="Consolas" w:hAnsi="Consolas"/>
                <w:color w:val="0000CD"/>
                <w:sz w:val="23"/>
                <w:szCs w:val="23"/>
              </w:rPr>
              <w:t>&gt;</w:t>
            </w:r>
          </w:p>
          <w:p w:rsidR="006B44A7" w:rsidRDefault="006B44A7">
            <w:pPr>
              <w:rPr>
                <w:rFonts w:ascii="Arial" w:hAnsi="Arial" w:cs="Arial"/>
                <w:sz w:val="26"/>
                <w:szCs w:val="26"/>
              </w:rPr>
            </w:pPr>
          </w:p>
        </w:tc>
      </w:tr>
      <w:tr w:rsidR="006B44A7" w:rsidTr="006B44A7">
        <w:tc>
          <w:tcPr>
            <w:tcW w:w="10682" w:type="dxa"/>
          </w:tcPr>
          <w:p w:rsidR="006B44A7" w:rsidRDefault="006B44A7" w:rsidP="006B44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b/>
                <w:bCs/>
                <w:color w:val="747579"/>
                <w:sz w:val="21"/>
                <w:szCs w:val="21"/>
                <w:lang w:eastAsia="en-IN"/>
              </w:rPr>
            </w:pPr>
          </w:p>
          <w:p w:rsidR="006B44A7" w:rsidRPr="006B44A7" w:rsidRDefault="006B44A7" w:rsidP="006B44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1"/>
                <w:szCs w:val="21"/>
                <w:lang w:eastAsia="en-IN"/>
              </w:rPr>
            </w:pPr>
            <w:r w:rsidRPr="006B44A7">
              <w:rPr>
                <w:rFonts w:ascii="var(--bs-font-monospace)" w:eastAsia="Times New Roman" w:hAnsi="var(--bs-font-monospace)" w:cs="Courier New"/>
                <w:b/>
                <w:bCs/>
                <w:color w:val="747579"/>
                <w:sz w:val="21"/>
                <w:szCs w:val="21"/>
                <w:lang w:eastAsia="en-IN"/>
              </w:rPr>
              <w:t>VBScript Example:</w:t>
            </w:r>
          </w:p>
          <w:p w:rsidR="006B44A7" w:rsidRDefault="006B44A7">
            <w:pPr>
              <w:rPr>
                <w:rFonts w:ascii="Arial" w:hAnsi="Arial" w:cs="Arial"/>
                <w:sz w:val="26"/>
                <w:szCs w:val="26"/>
              </w:rPr>
            </w:pPr>
          </w:p>
        </w:tc>
      </w:tr>
      <w:tr w:rsidR="006B44A7" w:rsidTr="006B44A7">
        <w:tc>
          <w:tcPr>
            <w:tcW w:w="10682" w:type="dxa"/>
          </w:tcPr>
          <w:p w:rsidR="006B44A7" w:rsidRDefault="006B44A7">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sidR="00AF67F3">
              <w:rPr>
                <w:rStyle w:val="tagnamecolor"/>
                <w:rFonts w:ascii="Consolas" w:hAnsi="Consolas"/>
                <w:color w:val="A52A2A"/>
                <w:sz w:val="23"/>
                <w:szCs w:val="23"/>
              </w:rPr>
              <w:t xml:space="preserve"> </w:t>
            </w:r>
            <w:r w:rsidR="00AF67F3" w:rsidRPr="00AF67F3">
              <w:rPr>
                <w:rStyle w:val="tagnamecolor"/>
                <w:rFonts w:ascii="Consolas" w:hAnsi="Consolas"/>
                <w:b/>
                <w:color w:val="A52A2A"/>
                <w:sz w:val="23"/>
                <w:szCs w:val="23"/>
              </w:rPr>
              <w:t>type="text/</w:t>
            </w:r>
            <w:proofErr w:type="spellStart"/>
            <w:r w:rsidR="00AF67F3" w:rsidRPr="00AF67F3">
              <w:rPr>
                <w:rStyle w:val="tagnamecolor"/>
                <w:rFonts w:ascii="Consolas" w:hAnsi="Consolas"/>
                <w:b/>
                <w:color w:val="A52A2A"/>
                <w:sz w:val="23"/>
                <w:szCs w:val="23"/>
              </w:rPr>
              <w:t>vbscript</w:t>
            </w:r>
            <w:proofErr w:type="spellEnd"/>
            <w:r w:rsidR="00AF67F3" w:rsidRPr="00AF67F3">
              <w:rPr>
                <w:rStyle w:val="tagnamecolor"/>
                <w:rFonts w:ascii="Consolas" w:hAnsi="Consolas"/>
                <w:b/>
                <w:color w:val="A52A2A"/>
                <w:sz w:val="23"/>
                <w:szCs w:val="23"/>
              </w:rPr>
              <w:t>"</w:t>
            </w:r>
            <w:r w:rsidRPr="00AF67F3">
              <w:rPr>
                <w:rStyle w:val="tagcolor"/>
                <w:rFonts w:ascii="Consolas" w:hAnsi="Consolas"/>
                <w:b/>
                <w:color w:val="0000CD"/>
                <w:sz w:val="23"/>
                <w:szCs w:val="23"/>
              </w:rPr>
              <w:t>&gt;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rsidR="006B44A7" w:rsidRDefault="006B44A7">
            <w:pPr>
              <w:rPr>
                <w:rStyle w:val="tagcolor"/>
                <w:rFonts w:ascii="Consolas" w:hAnsi="Consolas"/>
                <w:color w:val="0000CD"/>
                <w:sz w:val="23"/>
                <w:szCs w:val="23"/>
              </w:rPr>
            </w:pP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noscript</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 xml:space="preserve">Sorry, your browser does not support </w:t>
            </w:r>
            <w:r w:rsidR="00F66EC3">
              <w:rPr>
                <w:rFonts w:ascii="Consolas" w:hAnsi="Consolas"/>
                <w:color w:val="000000"/>
                <w:sz w:val="23"/>
                <w:szCs w:val="23"/>
                <w:shd w:val="clear" w:color="auto" w:fill="FFFFFF"/>
              </w:rPr>
              <w:t>VB</w:t>
            </w:r>
            <w:r>
              <w:rPr>
                <w:rFonts w:ascii="Consolas" w:hAnsi="Consolas"/>
                <w:color w:val="000000"/>
                <w:sz w:val="23"/>
                <w:szCs w:val="23"/>
                <w:shd w:val="clear" w:color="auto" w:fill="FFFFFF"/>
              </w:rPr>
              <w:t>Script!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noscript</w:t>
            </w:r>
            <w:proofErr w:type="spellEnd"/>
            <w:r>
              <w:rPr>
                <w:rStyle w:val="tagcolor"/>
                <w:rFonts w:ascii="Consolas" w:hAnsi="Consolas"/>
                <w:color w:val="0000CD"/>
                <w:sz w:val="23"/>
                <w:szCs w:val="23"/>
              </w:rPr>
              <w:t>&gt;</w:t>
            </w:r>
          </w:p>
          <w:p w:rsidR="006B44A7" w:rsidRDefault="006B44A7">
            <w:pPr>
              <w:rPr>
                <w:rFonts w:ascii="Arial" w:hAnsi="Arial" w:cs="Arial"/>
                <w:sz w:val="26"/>
                <w:szCs w:val="26"/>
              </w:rPr>
            </w:pPr>
          </w:p>
        </w:tc>
      </w:tr>
    </w:tbl>
    <w:p w:rsidR="003F2770" w:rsidRPr="004F44E2" w:rsidRDefault="003F2770">
      <w:pPr>
        <w:rPr>
          <w:rFonts w:ascii="Arial" w:hAnsi="Arial" w:cs="Arial"/>
          <w:sz w:val="26"/>
          <w:szCs w:val="26"/>
        </w:rPr>
      </w:pPr>
    </w:p>
    <w:p w:rsidR="003F2770" w:rsidRPr="007B096E" w:rsidRDefault="007B096E">
      <w:pPr>
        <w:rPr>
          <w:rFonts w:ascii="Arial" w:hAnsi="Arial" w:cs="Arial"/>
          <w:sz w:val="26"/>
          <w:szCs w:val="26"/>
          <w:u w:val="single"/>
        </w:rPr>
      </w:pPr>
      <w:r w:rsidRPr="007B096E">
        <w:rPr>
          <w:rFonts w:ascii="Arial" w:hAnsi="Arial" w:cs="Arial"/>
          <w:sz w:val="26"/>
          <w:szCs w:val="26"/>
          <w:u w:val="single"/>
        </w:rPr>
        <w:t>Default Scripting Language</w:t>
      </w:r>
    </w:p>
    <w:p w:rsidR="007B096E" w:rsidRDefault="007B096E">
      <w:pPr>
        <w:rPr>
          <w:rFonts w:ascii="Arial" w:hAnsi="Arial" w:cs="Arial"/>
          <w:sz w:val="26"/>
          <w:szCs w:val="26"/>
        </w:rPr>
      </w:pPr>
      <w:r>
        <w:rPr>
          <w:rFonts w:ascii="Arial" w:hAnsi="Arial" w:cs="Arial"/>
          <w:color w:val="000000"/>
          <w:shd w:val="clear" w:color="auto" w:fill="FFFFFF"/>
        </w:rPr>
        <w:t>You can specify a default scripting language for all your </w:t>
      </w:r>
      <w:r>
        <w:rPr>
          <w:rFonts w:ascii="Arial" w:hAnsi="Arial" w:cs="Arial"/>
          <w:i/>
          <w:iCs/>
          <w:color w:val="000000"/>
          <w:shd w:val="clear" w:color="auto" w:fill="FFFFFF"/>
        </w:rPr>
        <w:t>script</w:t>
      </w:r>
      <w:r>
        <w:rPr>
          <w:rFonts w:ascii="Arial" w:hAnsi="Arial" w:cs="Arial"/>
          <w:color w:val="000000"/>
          <w:shd w:val="clear" w:color="auto" w:fill="FFFFFF"/>
        </w:rPr>
        <w:t xml:space="preserve"> tags to use. This saves you from having to specify the language </w:t>
      </w:r>
      <w:proofErr w:type="spellStart"/>
      <w:r>
        <w:rPr>
          <w:rFonts w:ascii="Arial" w:hAnsi="Arial" w:cs="Arial"/>
          <w:color w:val="000000"/>
          <w:shd w:val="clear" w:color="auto" w:fill="FFFFFF"/>
        </w:rPr>
        <w:t>everytime</w:t>
      </w:r>
      <w:proofErr w:type="spellEnd"/>
      <w:r>
        <w:rPr>
          <w:rFonts w:ascii="Arial" w:hAnsi="Arial" w:cs="Arial"/>
          <w:color w:val="000000"/>
          <w:shd w:val="clear" w:color="auto" w:fill="FFFFFF"/>
        </w:rPr>
        <w:t xml:space="preserve"> you use a script tag within the page.</w:t>
      </w:r>
    </w:p>
    <w:p w:rsidR="007B096E" w:rsidRDefault="007B096E">
      <w:pPr>
        <w:rPr>
          <w:rFonts w:ascii="Arial" w:hAnsi="Arial" w:cs="Arial"/>
          <w:sz w:val="26"/>
          <w:szCs w:val="26"/>
        </w:rPr>
      </w:pPr>
      <w:r>
        <w:rPr>
          <w:rFonts w:ascii="Arial" w:hAnsi="Arial" w:cs="Arial"/>
          <w:sz w:val="26"/>
          <w:szCs w:val="26"/>
        </w:rPr>
        <w:t>Example:</w:t>
      </w:r>
    </w:p>
    <w:tbl>
      <w:tblPr>
        <w:tblStyle w:val="TableGrid"/>
        <w:tblW w:w="0" w:type="auto"/>
        <w:tblLook w:val="04A0" w:firstRow="1" w:lastRow="0" w:firstColumn="1" w:lastColumn="0" w:noHBand="0" w:noVBand="1"/>
      </w:tblPr>
      <w:tblGrid>
        <w:gridCol w:w="10682"/>
      </w:tblGrid>
      <w:tr w:rsidR="007B096E" w:rsidTr="007B096E">
        <w:tc>
          <w:tcPr>
            <w:tcW w:w="10682" w:type="dxa"/>
          </w:tcPr>
          <w:p w:rsidR="007B096E" w:rsidRDefault="007B096E">
            <w:pPr>
              <w:rPr>
                <w:rFonts w:ascii="Arial" w:hAnsi="Arial" w:cs="Arial"/>
                <w:sz w:val="26"/>
                <w:szCs w:val="26"/>
              </w:rPr>
            </w:pPr>
          </w:p>
          <w:p w:rsidR="007B096E" w:rsidRPr="007B096E" w:rsidRDefault="007B096E">
            <w:pPr>
              <w:rPr>
                <w:rFonts w:ascii="Arial" w:hAnsi="Arial" w:cs="Arial"/>
                <w:sz w:val="26"/>
                <w:szCs w:val="26"/>
              </w:rPr>
            </w:pPr>
            <w:r w:rsidRPr="007B096E">
              <w:rPr>
                <w:rFonts w:ascii="Arial" w:hAnsi="Arial" w:cs="Arial"/>
                <w:sz w:val="26"/>
                <w:szCs w:val="26"/>
              </w:rPr>
              <w:t>&lt;meta http-</w:t>
            </w:r>
            <w:proofErr w:type="spellStart"/>
            <w:r w:rsidRPr="007B096E">
              <w:rPr>
                <w:rFonts w:ascii="Arial" w:hAnsi="Arial" w:cs="Arial"/>
                <w:sz w:val="26"/>
                <w:szCs w:val="26"/>
              </w:rPr>
              <w:t>equiv</w:t>
            </w:r>
            <w:proofErr w:type="spellEnd"/>
            <w:r w:rsidRPr="007B096E">
              <w:rPr>
                <w:rFonts w:ascii="Arial" w:hAnsi="Arial" w:cs="Arial"/>
                <w:sz w:val="26"/>
                <w:szCs w:val="26"/>
              </w:rPr>
              <w:t>="Content-Script-Type" content="text/JavaScript" /&gt;</w:t>
            </w:r>
          </w:p>
          <w:p w:rsidR="007B096E" w:rsidRDefault="007B096E">
            <w:pPr>
              <w:rPr>
                <w:rFonts w:ascii="Arial" w:hAnsi="Arial" w:cs="Arial"/>
                <w:sz w:val="26"/>
                <w:szCs w:val="26"/>
              </w:rPr>
            </w:pPr>
          </w:p>
        </w:tc>
      </w:tr>
    </w:tbl>
    <w:p w:rsidR="007B096E" w:rsidRDefault="007B096E">
      <w:pPr>
        <w:rPr>
          <w:rFonts w:ascii="Arial" w:hAnsi="Arial" w:cs="Arial"/>
          <w:sz w:val="26"/>
          <w:szCs w:val="26"/>
        </w:rPr>
      </w:pPr>
    </w:p>
    <w:p w:rsidR="007B096E" w:rsidRDefault="00C53E2A">
      <w:pPr>
        <w:rPr>
          <w:rFonts w:ascii="Arial" w:hAnsi="Arial" w:cs="Arial"/>
          <w:sz w:val="26"/>
          <w:szCs w:val="26"/>
        </w:rPr>
      </w:pPr>
      <w:r w:rsidRPr="00C53E2A">
        <w:rPr>
          <w:rFonts w:ascii="Arial" w:hAnsi="Arial" w:cs="Arial"/>
          <w:sz w:val="26"/>
          <w:szCs w:val="26"/>
        </w:rPr>
        <w:t>Note</w:t>
      </w:r>
      <w:r w:rsidR="00F37294">
        <w:rPr>
          <w:rFonts w:ascii="Arial" w:hAnsi="Arial" w:cs="Arial"/>
          <w:sz w:val="26"/>
          <w:szCs w:val="26"/>
        </w:rPr>
        <w:t>:</w:t>
      </w:r>
      <w:r w:rsidRPr="00C53E2A">
        <w:rPr>
          <w:rFonts w:ascii="Arial" w:hAnsi="Arial" w:cs="Arial"/>
          <w:sz w:val="26"/>
          <w:szCs w:val="26"/>
        </w:rPr>
        <w:t xml:space="preserve"> </w:t>
      </w:r>
      <w:r w:rsidR="00F37294">
        <w:rPr>
          <w:rFonts w:ascii="Arial" w:hAnsi="Arial" w:cs="Arial"/>
          <w:sz w:val="26"/>
          <w:szCs w:val="26"/>
        </w:rPr>
        <w:t>Y</w:t>
      </w:r>
      <w:r w:rsidRPr="00C53E2A">
        <w:rPr>
          <w:rFonts w:ascii="Arial" w:hAnsi="Arial" w:cs="Arial"/>
          <w:sz w:val="26"/>
          <w:szCs w:val="26"/>
        </w:rPr>
        <w:t>ou can still override the default by specifying a language within the script tag.</w:t>
      </w:r>
    </w:p>
    <w:p w:rsidR="007B096E" w:rsidRDefault="007B096E">
      <w:pPr>
        <w:rPr>
          <w:rFonts w:ascii="Arial" w:hAnsi="Arial" w:cs="Arial"/>
          <w:sz w:val="26"/>
          <w:szCs w:val="26"/>
        </w:rPr>
      </w:pPr>
    </w:p>
    <w:p w:rsidR="003250C7" w:rsidRPr="004F44E2" w:rsidRDefault="003250C7">
      <w:pPr>
        <w:rPr>
          <w:rFonts w:ascii="Arial" w:hAnsi="Arial" w:cs="Arial"/>
          <w:sz w:val="26"/>
          <w:szCs w:val="26"/>
        </w:rPr>
      </w:pPr>
    </w:p>
    <w:p w:rsidR="003F2770" w:rsidRPr="003250C7" w:rsidRDefault="003250C7">
      <w:pPr>
        <w:rPr>
          <w:rFonts w:ascii="Arial" w:hAnsi="Arial" w:cs="Arial"/>
          <w:sz w:val="32"/>
          <w:szCs w:val="32"/>
          <w:u w:val="single"/>
        </w:rPr>
      </w:pPr>
      <w:r w:rsidRPr="003250C7">
        <w:rPr>
          <w:rFonts w:ascii="Arial" w:hAnsi="Arial" w:cs="Arial"/>
          <w:sz w:val="32"/>
          <w:szCs w:val="32"/>
          <w:u w:val="single"/>
        </w:rPr>
        <w:t xml:space="preserve">Importing modules with </w:t>
      </w:r>
      <w:proofErr w:type="spellStart"/>
      <w:r w:rsidRPr="003250C7">
        <w:rPr>
          <w:rFonts w:ascii="Arial" w:hAnsi="Arial" w:cs="Arial"/>
          <w:sz w:val="32"/>
          <w:szCs w:val="32"/>
          <w:u w:val="single"/>
        </w:rPr>
        <w:t>importmap</w:t>
      </w:r>
      <w:proofErr w:type="spellEnd"/>
    </w:p>
    <w:tbl>
      <w:tblPr>
        <w:tblStyle w:val="TableGrid"/>
        <w:tblW w:w="0" w:type="auto"/>
        <w:tblLook w:val="04A0" w:firstRow="1" w:lastRow="0" w:firstColumn="1" w:lastColumn="0" w:noHBand="0" w:noVBand="1"/>
      </w:tblPr>
      <w:tblGrid>
        <w:gridCol w:w="10682"/>
      </w:tblGrid>
      <w:tr w:rsidR="003250C7" w:rsidTr="003250C7">
        <w:tc>
          <w:tcPr>
            <w:tcW w:w="10682" w:type="dxa"/>
          </w:tcPr>
          <w:p w:rsidR="003250C7" w:rsidRPr="00B153DD" w:rsidRDefault="003250C7" w:rsidP="00325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B1B1B"/>
                <w:sz w:val="20"/>
                <w:szCs w:val="20"/>
                <w:lang w:eastAsia="en-IN"/>
              </w:rPr>
            </w:pPr>
            <w:r w:rsidRPr="00B153DD">
              <w:rPr>
                <w:rFonts w:ascii="Arial" w:eastAsia="Times New Roman" w:hAnsi="Arial" w:cs="Arial"/>
                <w:color w:val="1B1B1B"/>
                <w:sz w:val="20"/>
                <w:szCs w:val="20"/>
                <w:lang w:eastAsia="en-IN"/>
              </w:rPr>
              <w:t>Script.js</w:t>
            </w:r>
          </w:p>
        </w:tc>
      </w:tr>
      <w:tr w:rsidR="003250C7" w:rsidTr="003250C7">
        <w:tc>
          <w:tcPr>
            <w:tcW w:w="10682" w:type="dxa"/>
          </w:tcPr>
          <w:p w:rsidR="003250C7" w:rsidRPr="003250C7" w:rsidRDefault="003250C7" w:rsidP="00325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80" w:lineRule="auto"/>
              <w:rPr>
                <w:rFonts w:ascii="var(--font-code)" w:eastAsia="Times New Roman" w:hAnsi="var(--font-code)" w:cs="Courier New"/>
                <w:color w:val="1B1B1B"/>
                <w:sz w:val="20"/>
                <w:szCs w:val="20"/>
                <w:lang w:eastAsia="en-IN"/>
              </w:rPr>
            </w:pPr>
            <w:r w:rsidRPr="003250C7">
              <w:rPr>
                <w:rFonts w:ascii="var(--font-code)" w:eastAsia="Times New Roman" w:hAnsi="var(--font-code)" w:cs="Courier New"/>
                <w:b/>
                <w:color w:val="1B1B1B"/>
                <w:sz w:val="20"/>
                <w:szCs w:val="20"/>
                <w:lang w:eastAsia="en-IN"/>
              </w:rPr>
              <w:t>import</w:t>
            </w:r>
            <w:r w:rsidRPr="003250C7">
              <w:rPr>
                <w:rFonts w:ascii="var(--font-code)" w:eastAsia="Times New Roman" w:hAnsi="var(--font-code)" w:cs="Courier New"/>
                <w:color w:val="1B1B1B"/>
                <w:sz w:val="20"/>
                <w:szCs w:val="20"/>
                <w:lang w:eastAsia="en-IN"/>
              </w:rPr>
              <w:t xml:space="preserve"> { name as </w:t>
            </w:r>
            <w:proofErr w:type="spellStart"/>
            <w:r w:rsidRPr="003250C7">
              <w:rPr>
                <w:rFonts w:ascii="var(--font-code)" w:eastAsia="Times New Roman" w:hAnsi="var(--font-code)" w:cs="Courier New"/>
                <w:color w:val="1B1B1B"/>
                <w:sz w:val="20"/>
                <w:szCs w:val="20"/>
                <w:lang w:eastAsia="en-IN"/>
              </w:rPr>
              <w:t>squareName</w:t>
            </w:r>
            <w:proofErr w:type="spellEnd"/>
            <w:r w:rsidRPr="003250C7">
              <w:rPr>
                <w:rFonts w:ascii="var(--font-code)" w:eastAsia="Times New Roman" w:hAnsi="var(--font-code)" w:cs="Courier New"/>
                <w:color w:val="1B1B1B"/>
                <w:sz w:val="20"/>
                <w:szCs w:val="20"/>
                <w:lang w:eastAsia="en-IN"/>
              </w:rPr>
              <w:t>, draw } from "./shapes/square.js";</w:t>
            </w:r>
          </w:p>
          <w:p w:rsidR="003250C7" w:rsidRPr="003250C7" w:rsidRDefault="003250C7" w:rsidP="00325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var(--font-code)" w:eastAsia="Times New Roman" w:hAnsi="var(--font-code)" w:cs="Courier New"/>
                <w:color w:val="1B1B1B"/>
                <w:sz w:val="20"/>
                <w:szCs w:val="20"/>
                <w:lang w:eastAsia="en-IN"/>
              </w:rPr>
            </w:pPr>
            <w:r w:rsidRPr="003250C7">
              <w:rPr>
                <w:rFonts w:ascii="var(--font-code)" w:eastAsia="Times New Roman" w:hAnsi="var(--font-code)" w:cs="Courier New"/>
                <w:b/>
                <w:color w:val="1B1B1B"/>
                <w:sz w:val="20"/>
                <w:szCs w:val="20"/>
                <w:lang w:eastAsia="en-IN"/>
              </w:rPr>
              <w:t>import</w:t>
            </w:r>
            <w:r w:rsidRPr="003250C7">
              <w:rPr>
                <w:rFonts w:ascii="var(--font-code)" w:eastAsia="Times New Roman" w:hAnsi="var(--font-code)" w:cs="Courier New"/>
                <w:color w:val="1B1B1B"/>
                <w:sz w:val="20"/>
                <w:szCs w:val="20"/>
                <w:lang w:eastAsia="en-IN"/>
              </w:rPr>
              <w:t xml:space="preserve"> { name as </w:t>
            </w:r>
            <w:proofErr w:type="spellStart"/>
            <w:r w:rsidRPr="003250C7">
              <w:rPr>
                <w:rFonts w:ascii="var(--font-code)" w:eastAsia="Times New Roman" w:hAnsi="var(--font-code)" w:cs="Courier New"/>
                <w:color w:val="1B1B1B"/>
                <w:sz w:val="20"/>
                <w:szCs w:val="20"/>
                <w:lang w:eastAsia="en-IN"/>
              </w:rPr>
              <w:t>circleName</w:t>
            </w:r>
            <w:proofErr w:type="spellEnd"/>
            <w:r w:rsidRPr="003250C7">
              <w:rPr>
                <w:rFonts w:ascii="var(--font-code)" w:eastAsia="Times New Roman" w:hAnsi="var(--font-code)" w:cs="Courier New"/>
                <w:color w:val="1B1B1B"/>
                <w:sz w:val="20"/>
                <w:szCs w:val="20"/>
                <w:lang w:eastAsia="en-IN"/>
              </w:rPr>
              <w:t xml:space="preserve"> } from "https://example.com/shapes/circle.js";</w:t>
            </w:r>
          </w:p>
        </w:tc>
      </w:tr>
    </w:tbl>
    <w:p w:rsidR="003250C7" w:rsidRDefault="003250C7">
      <w:pPr>
        <w:rPr>
          <w:rFonts w:ascii="Arial" w:hAnsi="Arial" w:cs="Arial"/>
          <w:sz w:val="26"/>
          <w:szCs w:val="26"/>
        </w:rPr>
      </w:pPr>
    </w:p>
    <w:tbl>
      <w:tblPr>
        <w:tblStyle w:val="TableGrid"/>
        <w:tblW w:w="0" w:type="auto"/>
        <w:tblLook w:val="04A0" w:firstRow="1" w:lastRow="0" w:firstColumn="1" w:lastColumn="0" w:noHBand="0" w:noVBand="1"/>
      </w:tblPr>
      <w:tblGrid>
        <w:gridCol w:w="10682"/>
      </w:tblGrid>
      <w:tr w:rsidR="005D65A9" w:rsidTr="005D65A9">
        <w:tc>
          <w:tcPr>
            <w:tcW w:w="10682" w:type="dxa"/>
          </w:tcPr>
          <w:p w:rsidR="005D65A9" w:rsidRPr="00B153DD" w:rsidRDefault="00B153DD">
            <w:pPr>
              <w:rPr>
                <w:rFonts w:ascii="Arial" w:hAnsi="Arial" w:cs="Arial"/>
                <w:sz w:val="20"/>
                <w:szCs w:val="20"/>
              </w:rPr>
            </w:pPr>
            <w:r w:rsidRPr="00B153DD">
              <w:rPr>
                <w:rFonts w:ascii="Arial" w:hAnsi="Arial" w:cs="Arial"/>
                <w:sz w:val="20"/>
                <w:szCs w:val="20"/>
              </w:rPr>
              <w:lastRenderedPageBreak/>
              <w:t>Index.html</w:t>
            </w:r>
          </w:p>
        </w:tc>
      </w:tr>
      <w:tr w:rsidR="005D65A9" w:rsidTr="005D65A9">
        <w:tc>
          <w:tcPr>
            <w:tcW w:w="10682" w:type="dxa"/>
          </w:tcPr>
          <w:p w:rsid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p>
          <w:p w:rsidR="005D65A9" w:rsidRP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r w:rsidRPr="005D65A9">
              <w:rPr>
                <w:rFonts w:ascii="var(--font-code)" w:eastAsia="Times New Roman" w:hAnsi="var(--font-code)" w:cs="Courier New"/>
                <w:color w:val="1B1B1B"/>
                <w:sz w:val="20"/>
                <w:szCs w:val="20"/>
                <w:lang w:eastAsia="en-IN"/>
              </w:rPr>
              <w:t>&lt;script type="</w:t>
            </w:r>
            <w:proofErr w:type="spellStart"/>
            <w:r w:rsidRPr="005D65A9">
              <w:rPr>
                <w:rFonts w:ascii="var(--font-code)" w:eastAsia="Times New Roman" w:hAnsi="var(--font-code)" w:cs="Courier New"/>
                <w:color w:val="1B1B1B"/>
                <w:sz w:val="20"/>
                <w:szCs w:val="20"/>
                <w:lang w:eastAsia="en-IN"/>
              </w:rPr>
              <w:t>importmap</w:t>
            </w:r>
            <w:proofErr w:type="spellEnd"/>
            <w:r w:rsidRPr="005D65A9">
              <w:rPr>
                <w:rFonts w:ascii="var(--font-code)" w:eastAsia="Times New Roman" w:hAnsi="var(--font-code)" w:cs="Courier New"/>
                <w:color w:val="1B1B1B"/>
                <w:sz w:val="20"/>
                <w:szCs w:val="20"/>
                <w:lang w:eastAsia="en-IN"/>
              </w:rPr>
              <w:t>"&gt;</w:t>
            </w:r>
          </w:p>
          <w:p w:rsidR="005D65A9" w:rsidRP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r w:rsidRPr="005D65A9">
              <w:rPr>
                <w:rFonts w:ascii="var(--font-code)" w:eastAsia="Times New Roman" w:hAnsi="var(--font-code)" w:cs="Courier New"/>
                <w:color w:val="1B1B1B"/>
                <w:sz w:val="20"/>
                <w:szCs w:val="20"/>
                <w:lang w:eastAsia="en-IN"/>
              </w:rPr>
              <w:t xml:space="preserve">  {</w:t>
            </w:r>
          </w:p>
          <w:p w:rsidR="005D65A9" w:rsidRP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r w:rsidRPr="005D65A9">
              <w:rPr>
                <w:rFonts w:ascii="var(--font-code)" w:eastAsia="Times New Roman" w:hAnsi="var(--font-code)" w:cs="Courier New"/>
                <w:color w:val="1B1B1B"/>
                <w:sz w:val="20"/>
                <w:szCs w:val="20"/>
                <w:lang w:eastAsia="en-IN"/>
              </w:rPr>
              <w:t xml:space="preserve">    "imports": {</w:t>
            </w:r>
          </w:p>
          <w:p w:rsidR="005D65A9" w:rsidRP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r w:rsidRPr="005D65A9">
              <w:rPr>
                <w:rFonts w:ascii="var(--font-code)" w:eastAsia="Times New Roman" w:hAnsi="var(--font-code)" w:cs="Courier New"/>
                <w:color w:val="1B1B1B"/>
                <w:sz w:val="20"/>
                <w:szCs w:val="20"/>
                <w:lang w:eastAsia="en-IN"/>
              </w:rPr>
              <w:t xml:space="preserve">      "square": "./shapes/square.js",</w:t>
            </w:r>
          </w:p>
          <w:p w:rsidR="005D65A9" w:rsidRP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r w:rsidRPr="005D65A9">
              <w:rPr>
                <w:rFonts w:ascii="var(--font-code)" w:eastAsia="Times New Roman" w:hAnsi="var(--font-code)" w:cs="Courier New"/>
                <w:color w:val="1B1B1B"/>
                <w:sz w:val="20"/>
                <w:szCs w:val="20"/>
                <w:lang w:eastAsia="en-IN"/>
              </w:rPr>
              <w:t xml:space="preserve">      "circle": "https://example.com/shapes/circle.js"</w:t>
            </w:r>
          </w:p>
          <w:p w:rsidR="005D65A9" w:rsidRP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r w:rsidRPr="005D65A9">
              <w:rPr>
                <w:rFonts w:ascii="var(--font-code)" w:eastAsia="Times New Roman" w:hAnsi="var(--font-code)" w:cs="Courier New"/>
                <w:color w:val="1B1B1B"/>
                <w:sz w:val="20"/>
                <w:szCs w:val="20"/>
                <w:lang w:eastAsia="en-IN"/>
              </w:rPr>
              <w:t xml:space="preserve">    }</w:t>
            </w:r>
          </w:p>
          <w:p w:rsidR="005D65A9" w:rsidRP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r w:rsidRPr="005D65A9">
              <w:rPr>
                <w:rFonts w:ascii="var(--font-code)" w:eastAsia="Times New Roman" w:hAnsi="var(--font-code)" w:cs="Courier New"/>
                <w:color w:val="1B1B1B"/>
                <w:sz w:val="20"/>
                <w:szCs w:val="20"/>
                <w:lang w:eastAsia="en-IN"/>
              </w:rPr>
              <w:t xml:space="preserve">  }</w:t>
            </w:r>
          </w:p>
          <w:p w:rsidR="005D65A9" w:rsidRPr="005D65A9" w:rsidRDefault="005D65A9" w:rsidP="005D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lang w:eastAsia="en-IN"/>
              </w:rPr>
            </w:pPr>
            <w:r w:rsidRPr="005D65A9">
              <w:rPr>
                <w:rFonts w:ascii="var(--font-code)" w:eastAsia="Times New Roman" w:hAnsi="var(--font-code)" w:cs="Courier New"/>
                <w:color w:val="1B1B1B"/>
                <w:sz w:val="20"/>
                <w:szCs w:val="20"/>
                <w:lang w:eastAsia="en-IN"/>
              </w:rPr>
              <w:t>&lt;/script&gt;</w:t>
            </w:r>
          </w:p>
          <w:p w:rsidR="005D65A9" w:rsidRDefault="005D65A9">
            <w:pPr>
              <w:rPr>
                <w:rFonts w:ascii="Arial" w:hAnsi="Arial" w:cs="Arial"/>
                <w:sz w:val="26"/>
                <w:szCs w:val="26"/>
              </w:rPr>
            </w:pPr>
          </w:p>
        </w:tc>
      </w:tr>
    </w:tbl>
    <w:p w:rsidR="003250C7" w:rsidRDefault="003250C7">
      <w:pPr>
        <w:rPr>
          <w:rFonts w:ascii="Arial" w:hAnsi="Arial" w:cs="Arial"/>
          <w:sz w:val="26"/>
          <w:szCs w:val="26"/>
        </w:rPr>
      </w:pPr>
    </w:p>
    <w:p w:rsidR="00D2459F" w:rsidRDefault="00D2459F">
      <w:pPr>
        <w:rPr>
          <w:rFonts w:ascii="Arial" w:hAnsi="Arial" w:cs="Arial"/>
          <w:sz w:val="26"/>
          <w:szCs w:val="26"/>
        </w:rPr>
      </w:pPr>
    </w:p>
    <w:p w:rsidR="00D2459F" w:rsidRDefault="00D2459F">
      <w:pPr>
        <w:rPr>
          <w:rFonts w:ascii="Arial" w:hAnsi="Arial" w:cs="Arial"/>
          <w:sz w:val="26"/>
          <w:szCs w:val="26"/>
        </w:rPr>
      </w:pPr>
    </w:p>
    <w:p w:rsidR="002311D5" w:rsidRPr="004F44E2" w:rsidRDefault="002311D5" w:rsidP="002311D5">
      <w:pPr>
        <w:pStyle w:val="Heading1"/>
        <w:numPr>
          <w:ilvl w:val="1"/>
          <w:numId w:val="2"/>
        </w:numPr>
        <w:spacing w:before="0"/>
        <w:rPr>
          <w:rFonts w:ascii="Arial" w:hAnsi="Arial" w:cs="Arial"/>
          <w:b w:val="0"/>
          <w:color w:val="1B1B1B"/>
          <w:sz w:val="26"/>
          <w:szCs w:val="26"/>
          <w:shd w:val="clear" w:color="auto" w:fill="FFFFFF"/>
        </w:rPr>
      </w:pPr>
      <w:proofErr w:type="gramStart"/>
      <w:r w:rsidRPr="004F44E2">
        <w:rPr>
          <w:rFonts w:ascii="Arial" w:hAnsi="Arial" w:cs="Arial"/>
          <w:b w:val="0"/>
          <w:color w:val="1B1B1B"/>
          <w:sz w:val="26"/>
          <w:szCs w:val="26"/>
          <w:shd w:val="clear" w:color="auto" w:fill="FFFFFF"/>
        </w:rPr>
        <w:t xml:space="preserve">How to import </w:t>
      </w:r>
      <w:r>
        <w:rPr>
          <w:rFonts w:ascii="Arial" w:hAnsi="Arial" w:cs="Arial"/>
          <w:bCs w:val="0"/>
          <w:color w:val="303030"/>
          <w:sz w:val="26"/>
          <w:szCs w:val="26"/>
        </w:rPr>
        <w:t>In</w:t>
      </w:r>
      <w:r w:rsidRPr="004F44E2">
        <w:rPr>
          <w:rFonts w:ascii="Arial" w:hAnsi="Arial" w:cs="Arial"/>
          <w:bCs w:val="0"/>
          <w:color w:val="303030"/>
          <w:sz w:val="26"/>
          <w:szCs w:val="26"/>
        </w:rPr>
        <w:t>ternal Script</w:t>
      </w:r>
      <w:r w:rsidRPr="004F44E2">
        <w:rPr>
          <w:rFonts w:ascii="Arial" w:hAnsi="Arial" w:cs="Arial"/>
          <w:b w:val="0"/>
          <w:color w:val="1B1B1B"/>
          <w:sz w:val="26"/>
          <w:szCs w:val="26"/>
          <w:shd w:val="clear" w:color="auto" w:fill="FFFFFF"/>
        </w:rPr>
        <w:t xml:space="preserve"> using the </w:t>
      </w:r>
      <w:r w:rsidRPr="004F44E2">
        <w:rPr>
          <w:rStyle w:val="HTMLCode"/>
          <w:rFonts w:ascii="Arial" w:eastAsiaTheme="majorEastAsia" w:hAnsi="Arial" w:cs="Arial"/>
          <w:b w:val="0"/>
          <w:color w:val="1B1B1B"/>
          <w:sz w:val="26"/>
          <w:szCs w:val="26"/>
        </w:rPr>
        <w:t>&lt;script&gt;</w:t>
      </w:r>
      <w:r w:rsidRPr="004F44E2">
        <w:rPr>
          <w:rFonts w:ascii="Arial" w:hAnsi="Arial" w:cs="Arial"/>
          <w:b w:val="0"/>
          <w:color w:val="1B1B1B"/>
          <w:sz w:val="26"/>
          <w:szCs w:val="26"/>
          <w:shd w:val="clear" w:color="auto" w:fill="FFFFFF"/>
        </w:rPr>
        <w:t> element.</w:t>
      </w:r>
      <w:proofErr w:type="gramEnd"/>
    </w:p>
    <w:tbl>
      <w:tblPr>
        <w:tblStyle w:val="TableGrid"/>
        <w:tblW w:w="0" w:type="auto"/>
        <w:tblLook w:val="04A0" w:firstRow="1" w:lastRow="0" w:firstColumn="1" w:lastColumn="0" w:noHBand="0" w:noVBand="1"/>
      </w:tblPr>
      <w:tblGrid>
        <w:gridCol w:w="10682"/>
      </w:tblGrid>
      <w:tr w:rsidR="002311D5" w:rsidTr="00310F9A">
        <w:tc>
          <w:tcPr>
            <w:tcW w:w="10682" w:type="dxa"/>
          </w:tcPr>
          <w:p w:rsidR="002311D5" w:rsidRPr="008A7805" w:rsidRDefault="002311D5" w:rsidP="00310F9A">
            <w:pPr>
              <w:rPr>
                <w:rFonts w:ascii="Arial" w:hAnsi="Arial" w:cs="Arial"/>
                <w:sz w:val="26"/>
                <w:szCs w:val="26"/>
              </w:rPr>
            </w:pPr>
          </w:p>
          <w:p w:rsidR="002311D5" w:rsidRPr="008A7805" w:rsidRDefault="002311D5" w:rsidP="00310F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47579"/>
                <w:sz w:val="26"/>
                <w:szCs w:val="26"/>
                <w:lang w:eastAsia="en-IN"/>
              </w:rPr>
            </w:pPr>
            <w:r w:rsidRPr="008A7805">
              <w:rPr>
                <w:rFonts w:ascii="Arial" w:eastAsia="Times New Roman" w:hAnsi="Arial" w:cs="Arial"/>
                <w:color w:val="747579"/>
                <w:sz w:val="26"/>
                <w:szCs w:val="26"/>
                <w:lang w:eastAsia="en-IN"/>
              </w:rPr>
              <w:t>&lt;head&gt;</w:t>
            </w:r>
          </w:p>
          <w:p w:rsidR="002311D5" w:rsidRPr="008A7805" w:rsidRDefault="002311D5" w:rsidP="00310F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47579"/>
                <w:sz w:val="26"/>
                <w:szCs w:val="26"/>
                <w:lang w:eastAsia="en-IN"/>
              </w:rPr>
            </w:pPr>
            <w:r w:rsidRPr="008A7805">
              <w:rPr>
                <w:rFonts w:ascii="Arial" w:eastAsia="Times New Roman" w:hAnsi="Arial" w:cs="Arial"/>
                <w:color w:val="747579"/>
                <w:sz w:val="26"/>
                <w:szCs w:val="26"/>
                <w:lang w:eastAsia="en-IN"/>
              </w:rPr>
              <w:t>&lt;title&gt;Internal Script&lt;/title&gt;</w:t>
            </w:r>
          </w:p>
          <w:p w:rsidR="002311D5" w:rsidRPr="008A7805" w:rsidRDefault="002311D5" w:rsidP="00310F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47579"/>
                <w:sz w:val="26"/>
                <w:szCs w:val="26"/>
                <w:lang w:eastAsia="en-IN"/>
              </w:rPr>
            </w:pPr>
            <w:r w:rsidRPr="008A7805">
              <w:rPr>
                <w:rFonts w:ascii="Arial" w:eastAsia="Times New Roman" w:hAnsi="Arial" w:cs="Arial"/>
                <w:color w:val="747579"/>
                <w:sz w:val="26"/>
                <w:szCs w:val="26"/>
                <w:lang w:eastAsia="en-IN"/>
              </w:rPr>
              <w:t>&lt;/head&gt;</w:t>
            </w:r>
          </w:p>
          <w:p w:rsidR="002311D5" w:rsidRPr="008A7805" w:rsidRDefault="002311D5" w:rsidP="00310F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747579"/>
                <w:sz w:val="26"/>
                <w:szCs w:val="26"/>
                <w:lang w:eastAsia="en-IN"/>
              </w:rPr>
            </w:pPr>
            <w:r w:rsidRPr="008A7805">
              <w:rPr>
                <w:rFonts w:ascii="Arial" w:eastAsia="Times New Roman" w:hAnsi="Arial" w:cs="Arial"/>
                <w:color w:val="747579"/>
                <w:sz w:val="26"/>
                <w:szCs w:val="26"/>
                <w:lang w:eastAsia="en-IN"/>
              </w:rPr>
              <w:t>&lt;body&gt;</w:t>
            </w:r>
          </w:p>
          <w:p w:rsidR="002311D5" w:rsidRPr="008A7805" w:rsidRDefault="002311D5" w:rsidP="00310F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b/>
                <w:color w:val="747579"/>
                <w:sz w:val="26"/>
                <w:szCs w:val="26"/>
                <w:lang w:eastAsia="en-IN"/>
              </w:rPr>
            </w:pPr>
            <w:r w:rsidRPr="008A7805">
              <w:rPr>
                <w:rFonts w:ascii="Arial" w:eastAsia="Times New Roman" w:hAnsi="Arial" w:cs="Arial"/>
                <w:b/>
                <w:color w:val="747579"/>
                <w:sz w:val="26"/>
                <w:szCs w:val="26"/>
                <w:lang w:eastAsia="en-IN"/>
              </w:rPr>
              <w:t>&lt;script type="text/</w:t>
            </w:r>
            <w:proofErr w:type="spellStart"/>
            <w:r w:rsidRPr="008A7805">
              <w:rPr>
                <w:rFonts w:ascii="Arial" w:eastAsia="Times New Roman" w:hAnsi="Arial" w:cs="Arial"/>
                <w:b/>
                <w:color w:val="747579"/>
                <w:sz w:val="26"/>
                <w:szCs w:val="26"/>
                <w:lang w:eastAsia="en-IN"/>
              </w:rPr>
              <w:t>javascript</w:t>
            </w:r>
            <w:proofErr w:type="spellEnd"/>
            <w:r w:rsidRPr="008A7805">
              <w:rPr>
                <w:rFonts w:ascii="Arial" w:eastAsia="Times New Roman" w:hAnsi="Arial" w:cs="Arial"/>
                <w:b/>
                <w:color w:val="747579"/>
                <w:sz w:val="26"/>
                <w:szCs w:val="26"/>
                <w:lang w:eastAsia="en-IN"/>
              </w:rPr>
              <w:t>"&gt;</w:t>
            </w:r>
          </w:p>
          <w:p w:rsidR="002311D5" w:rsidRPr="008A7805" w:rsidRDefault="002311D5" w:rsidP="00310F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b/>
                <w:color w:val="747579"/>
                <w:sz w:val="26"/>
                <w:szCs w:val="26"/>
                <w:lang w:eastAsia="en-IN"/>
              </w:rPr>
            </w:pPr>
            <w:r w:rsidRPr="008A7805">
              <w:rPr>
                <w:rFonts w:ascii="Arial" w:eastAsia="Times New Roman" w:hAnsi="Arial" w:cs="Arial"/>
                <w:b/>
                <w:color w:val="747579"/>
                <w:sz w:val="26"/>
                <w:szCs w:val="26"/>
                <w:lang w:eastAsia="en-IN"/>
              </w:rPr>
              <w:t xml:space="preserve">   </w:t>
            </w:r>
            <w:proofErr w:type="spellStart"/>
            <w:proofErr w:type="gramStart"/>
            <w:r w:rsidRPr="008A7805">
              <w:rPr>
                <w:rFonts w:ascii="Arial" w:eastAsia="Times New Roman" w:hAnsi="Arial" w:cs="Arial"/>
                <w:b/>
                <w:color w:val="747579"/>
                <w:sz w:val="26"/>
                <w:szCs w:val="26"/>
                <w:lang w:eastAsia="en-IN"/>
              </w:rPr>
              <w:t>document.write</w:t>
            </w:r>
            <w:proofErr w:type="spellEnd"/>
            <w:r w:rsidRPr="008A7805">
              <w:rPr>
                <w:rFonts w:ascii="Arial" w:eastAsia="Times New Roman" w:hAnsi="Arial" w:cs="Arial"/>
                <w:b/>
                <w:color w:val="747579"/>
                <w:sz w:val="26"/>
                <w:szCs w:val="26"/>
                <w:lang w:eastAsia="en-IN"/>
              </w:rPr>
              <w:t>(</w:t>
            </w:r>
            <w:proofErr w:type="gramEnd"/>
            <w:r w:rsidRPr="008A7805">
              <w:rPr>
                <w:rFonts w:ascii="Arial" w:eastAsia="Times New Roman" w:hAnsi="Arial" w:cs="Arial"/>
                <w:b/>
                <w:color w:val="747579"/>
                <w:sz w:val="26"/>
                <w:szCs w:val="26"/>
                <w:lang w:eastAsia="en-IN"/>
              </w:rPr>
              <w:t xml:space="preserve">"Hello </w:t>
            </w:r>
            <w:proofErr w:type="spellStart"/>
            <w:r w:rsidRPr="008A7805">
              <w:rPr>
                <w:rFonts w:ascii="Arial" w:eastAsia="Times New Roman" w:hAnsi="Arial" w:cs="Arial"/>
                <w:b/>
                <w:color w:val="747579"/>
                <w:sz w:val="26"/>
                <w:szCs w:val="26"/>
                <w:lang w:eastAsia="en-IN"/>
              </w:rPr>
              <w:t>Javascript</w:t>
            </w:r>
            <w:proofErr w:type="spellEnd"/>
            <w:r w:rsidRPr="008A7805">
              <w:rPr>
                <w:rFonts w:ascii="Arial" w:eastAsia="Times New Roman" w:hAnsi="Arial" w:cs="Arial"/>
                <w:b/>
                <w:color w:val="747579"/>
                <w:sz w:val="26"/>
                <w:szCs w:val="26"/>
                <w:lang w:eastAsia="en-IN"/>
              </w:rPr>
              <w:t>!")</w:t>
            </w:r>
          </w:p>
          <w:p w:rsidR="002311D5" w:rsidRPr="008A7805" w:rsidRDefault="002311D5" w:rsidP="00310F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747579"/>
                <w:sz w:val="26"/>
                <w:szCs w:val="26"/>
                <w:lang w:eastAsia="en-IN"/>
              </w:rPr>
            </w:pPr>
            <w:r w:rsidRPr="008A7805">
              <w:rPr>
                <w:rFonts w:ascii="Arial" w:eastAsia="Times New Roman" w:hAnsi="Arial" w:cs="Arial"/>
                <w:b/>
                <w:color w:val="747579"/>
                <w:sz w:val="26"/>
                <w:szCs w:val="26"/>
                <w:lang w:eastAsia="en-IN"/>
              </w:rPr>
              <w:t>&lt;/script&gt;</w:t>
            </w:r>
          </w:p>
          <w:p w:rsidR="002311D5" w:rsidRPr="008A7805" w:rsidRDefault="002311D5" w:rsidP="00310F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747579"/>
                <w:sz w:val="26"/>
                <w:szCs w:val="26"/>
                <w:lang w:eastAsia="en-IN"/>
              </w:rPr>
            </w:pPr>
            <w:r w:rsidRPr="008A7805">
              <w:rPr>
                <w:rFonts w:ascii="Arial" w:eastAsia="Times New Roman" w:hAnsi="Arial" w:cs="Arial"/>
                <w:color w:val="747579"/>
                <w:sz w:val="26"/>
                <w:szCs w:val="26"/>
                <w:lang w:eastAsia="en-IN"/>
              </w:rPr>
              <w:t>&lt;/body&gt;</w:t>
            </w:r>
          </w:p>
          <w:p w:rsidR="002311D5" w:rsidRDefault="002311D5" w:rsidP="00310F9A">
            <w:pPr>
              <w:rPr>
                <w:rFonts w:ascii="Arial" w:hAnsi="Arial" w:cs="Arial"/>
                <w:sz w:val="26"/>
                <w:szCs w:val="26"/>
              </w:rPr>
            </w:pPr>
          </w:p>
        </w:tc>
      </w:tr>
    </w:tbl>
    <w:p w:rsidR="002311D5" w:rsidRDefault="002311D5" w:rsidP="002311D5">
      <w:pPr>
        <w:rPr>
          <w:rFonts w:ascii="Arial" w:hAnsi="Arial" w:cs="Arial"/>
          <w:color w:val="000000"/>
          <w:shd w:val="clear" w:color="auto" w:fill="FFFFFF"/>
        </w:rPr>
      </w:pPr>
    </w:p>
    <w:p w:rsidR="002311D5" w:rsidRDefault="002311D5" w:rsidP="002311D5">
      <w:pPr>
        <w:rPr>
          <w:rFonts w:ascii="Arial" w:hAnsi="Arial" w:cs="Arial"/>
          <w:color w:val="000000"/>
          <w:shd w:val="clear" w:color="auto" w:fill="FFFFFF"/>
        </w:rPr>
      </w:pPr>
      <w:r>
        <w:rPr>
          <w:rFonts w:ascii="Arial" w:hAnsi="Arial" w:cs="Arial"/>
          <w:color w:val="000000"/>
          <w:shd w:val="clear" w:color="auto" w:fill="FFFFFF"/>
        </w:rPr>
        <w:t>You can write your script code directly into your HTML document. Usually we keep script code in header of the document using &lt;script&gt; tag, otherwise there is no restriction and you can put your source code anywhere in the document.</w:t>
      </w:r>
    </w:p>
    <w:p w:rsidR="00D2459F" w:rsidRDefault="00D2459F" w:rsidP="009923EB">
      <w:pPr>
        <w:rPr>
          <w:rFonts w:ascii="Arial" w:hAnsi="Arial" w:cs="Arial"/>
          <w:sz w:val="26"/>
          <w:szCs w:val="26"/>
        </w:rPr>
      </w:pPr>
    </w:p>
    <w:p w:rsidR="009923EB" w:rsidRPr="009923EB" w:rsidRDefault="009923EB" w:rsidP="00D2459F">
      <w:pPr>
        <w:pStyle w:val="ListParagraph"/>
        <w:numPr>
          <w:ilvl w:val="1"/>
          <w:numId w:val="2"/>
        </w:numPr>
        <w:spacing w:after="0"/>
        <w:rPr>
          <w:rFonts w:ascii="Arial" w:hAnsi="Arial" w:cs="Arial"/>
          <w:sz w:val="32"/>
          <w:szCs w:val="32"/>
        </w:rPr>
      </w:pPr>
      <w:r w:rsidRPr="009923EB">
        <w:rPr>
          <w:rFonts w:ascii="Arial" w:hAnsi="Arial" w:cs="Arial"/>
          <w:sz w:val="32"/>
          <w:szCs w:val="32"/>
        </w:rPr>
        <w:t>Inline JavaScript</w:t>
      </w:r>
    </w:p>
    <w:tbl>
      <w:tblPr>
        <w:tblStyle w:val="TableGrid"/>
        <w:tblW w:w="0" w:type="auto"/>
        <w:tblLook w:val="04A0" w:firstRow="1" w:lastRow="0" w:firstColumn="1" w:lastColumn="0" w:noHBand="0" w:noVBand="1"/>
      </w:tblPr>
      <w:tblGrid>
        <w:gridCol w:w="10682"/>
      </w:tblGrid>
      <w:tr w:rsidR="009923EB" w:rsidTr="00310F9A">
        <w:tc>
          <w:tcPr>
            <w:tcW w:w="10682" w:type="dxa"/>
          </w:tcPr>
          <w:p w:rsidR="009923EB" w:rsidRDefault="009923EB" w:rsidP="00310F9A">
            <w:pPr>
              <w:rPr>
                <w:rFonts w:ascii="Arial" w:hAnsi="Arial" w:cs="Arial"/>
                <w:sz w:val="26"/>
                <w:szCs w:val="26"/>
              </w:rPr>
            </w:pPr>
          </w:p>
          <w:p w:rsidR="009923EB" w:rsidRPr="009923EB" w:rsidRDefault="009923EB" w:rsidP="00310F9A">
            <w:pPr>
              <w:rPr>
                <w:rFonts w:ascii="Arial" w:hAnsi="Arial" w:cs="Arial"/>
                <w:b/>
                <w:sz w:val="26"/>
                <w:szCs w:val="26"/>
              </w:rPr>
            </w:pPr>
            <w:r w:rsidRPr="009923EB">
              <w:rPr>
                <w:rFonts w:ascii="Arial" w:hAnsi="Arial" w:cs="Arial"/>
                <w:color w:val="595959" w:themeColor="text1" w:themeTint="A6"/>
                <w:sz w:val="26"/>
                <w:szCs w:val="26"/>
              </w:rPr>
              <w:t xml:space="preserve">&lt;button type = "button" </w:t>
            </w:r>
            <w:proofErr w:type="spellStart"/>
            <w:r w:rsidRPr="009923EB">
              <w:rPr>
                <w:rFonts w:ascii="Arial" w:hAnsi="Arial" w:cs="Arial"/>
                <w:b/>
                <w:sz w:val="26"/>
                <w:szCs w:val="26"/>
              </w:rPr>
              <w:t>onclick</w:t>
            </w:r>
            <w:proofErr w:type="spellEnd"/>
            <w:r w:rsidRPr="009923EB">
              <w:rPr>
                <w:rFonts w:ascii="Arial" w:hAnsi="Arial" w:cs="Arial"/>
                <w:b/>
                <w:sz w:val="26"/>
                <w:szCs w:val="26"/>
              </w:rPr>
              <w:t xml:space="preserve"> = "(function(){</w:t>
            </w:r>
          </w:p>
          <w:p w:rsidR="009923EB" w:rsidRPr="009923EB" w:rsidRDefault="009923EB" w:rsidP="00310F9A">
            <w:pPr>
              <w:rPr>
                <w:rFonts w:ascii="Arial" w:hAnsi="Arial" w:cs="Arial"/>
                <w:b/>
                <w:sz w:val="26"/>
                <w:szCs w:val="26"/>
              </w:rPr>
            </w:pPr>
          </w:p>
          <w:p w:rsidR="009923EB" w:rsidRDefault="009923EB" w:rsidP="00310F9A">
            <w:pPr>
              <w:rPr>
                <w:rFonts w:ascii="Arial" w:hAnsi="Arial" w:cs="Arial"/>
                <w:color w:val="808080" w:themeColor="background1" w:themeShade="80"/>
                <w:sz w:val="26"/>
                <w:szCs w:val="26"/>
              </w:rPr>
            </w:pPr>
            <w:r w:rsidRPr="009923EB">
              <w:rPr>
                <w:rFonts w:ascii="Arial" w:hAnsi="Arial" w:cs="Arial"/>
                <w:b/>
                <w:sz w:val="26"/>
                <w:szCs w:val="26"/>
              </w:rPr>
              <w:t xml:space="preserve">  </w:t>
            </w:r>
            <w:r>
              <w:rPr>
                <w:rFonts w:ascii="Arial" w:hAnsi="Arial" w:cs="Arial"/>
                <w:color w:val="808080" w:themeColor="background1" w:themeShade="80"/>
                <w:sz w:val="26"/>
                <w:szCs w:val="26"/>
              </w:rPr>
              <w:t xml:space="preserve"> alert();</w:t>
            </w:r>
          </w:p>
          <w:p w:rsidR="009923EB" w:rsidRDefault="009923EB" w:rsidP="00310F9A">
            <w:pPr>
              <w:rPr>
                <w:rFonts w:ascii="Arial" w:hAnsi="Arial" w:cs="Arial"/>
                <w:color w:val="808080" w:themeColor="background1" w:themeShade="80"/>
                <w:sz w:val="26"/>
                <w:szCs w:val="26"/>
              </w:rPr>
            </w:pPr>
            <w:r>
              <w:rPr>
                <w:rFonts w:ascii="Arial" w:hAnsi="Arial" w:cs="Arial"/>
                <w:color w:val="808080" w:themeColor="background1" w:themeShade="80"/>
                <w:sz w:val="26"/>
                <w:szCs w:val="26"/>
              </w:rPr>
              <w:t xml:space="preserve">   prompt();</w:t>
            </w:r>
          </w:p>
          <w:p w:rsidR="009923EB" w:rsidRPr="009923EB" w:rsidRDefault="009923EB" w:rsidP="00310F9A">
            <w:pPr>
              <w:rPr>
                <w:rFonts w:ascii="Arial" w:hAnsi="Arial" w:cs="Arial"/>
                <w:sz w:val="26"/>
                <w:szCs w:val="26"/>
              </w:rPr>
            </w:pPr>
          </w:p>
          <w:p w:rsidR="009923EB" w:rsidRPr="009923EB" w:rsidRDefault="009923EB" w:rsidP="00310F9A">
            <w:pPr>
              <w:rPr>
                <w:rFonts w:ascii="Arial" w:hAnsi="Arial" w:cs="Arial"/>
                <w:sz w:val="26"/>
                <w:szCs w:val="26"/>
              </w:rPr>
            </w:pPr>
            <w:r w:rsidRPr="009923EB">
              <w:rPr>
                <w:rFonts w:ascii="Arial" w:hAnsi="Arial" w:cs="Arial"/>
                <w:b/>
                <w:sz w:val="26"/>
                <w:szCs w:val="26"/>
              </w:rPr>
              <w:t>})()"</w:t>
            </w:r>
            <w:r w:rsidRPr="009923EB">
              <w:rPr>
                <w:rFonts w:ascii="Arial" w:hAnsi="Arial" w:cs="Arial"/>
                <w:color w:val="595959" w:themeColor="text1" w:themeTint="A6"/>
                <w:sz w:val="26"/>
                <w:szCs w:val="26"/>
              </w:rPr>
              <w:t>&gt; Click Me &lt;/button&gt;</w:t>
            </w:r>
          </w:p>
          <w:p w:rsidR="009923EB" w:rsidRDefault="009923EB" w:rsidP="00310F9A">
            <w:pPr>
              <w:rPr>
                <w:rFonts w:ascii="Arial" w:hAnsi="Arial" w:cs="Arial"/>
                <w:sz w:val="26"/>
                <w:szCs w:val="26"/>
              </w:rPr>
            </w:pPr>
          </w:p>
        </w:tc>
      </w:tr>
    </w:tbl>
    <w:p w:rsidR="003250C7" w:rsidRPr="004F44E2" w:rsidRDefault="003250C7">
      <w:pPr>
        <w:rPr>
          <w:rFonts w:ascii="Arial" w:hAnsi="Arial" w:cs="Arial"/>
          <w:sz w:val="26"/>
          <w:szCs w:val="26"/>
        </w:rPr>
      </w:pPr>
    </w:p>
    <w:p w:rsidR="003F2770" w:rsidRPr="004F44E2" w:rsidRDefault="003F2770">
      <w:pPr>
        <w:rPr>
          <w:rFonts w:ascii="Arial" w:hAnsi="Arial" w:cs="Arial"/>
          <w:sz w:val="26"/>
          <w:szCs w:val="26"/>
        </w:rPr>
      </w:pPr>
    </w:p>
    <w:p w:rsidR="00EF655D" w:rsidRPr="004F44E2" w:rsidRDefault="00EF655D" w:rsidP="00EF655D">
      <w:pPr>
        <w:spacing w:line="360" w:lineRule="auto"/>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 xml:space="preserve">HTML </w:t>
      </w:r>
      <w:r>
        <w:rPr>
          <w:rFonts w:ascii="Arial" w:hAnsi="Arial" w:cs="Arial"/>
          <w:b/>
          <w:color w:val="E36C0A" w:themeColor="accent6" w:themeShade="BF"/>
          <w:sz w:val="26"/>
          <w:szCs w:val="26"/>
          <w:u w:val="single"/>
        </w:rPr>
        <w:t>Media</w:t>
      </w:r>
    </w:p>
    <w:p w:rsidR="003F2770" w:rsidRPr="00EF655D" w:rsidRDefault="00EF655D">
      <w:pPr>
        <w:rPr>
          <w:rFonts w:ascii="Arial" w:hAnsi="Arial" w:cs="Arial"/>
          <w:sz w:val="26"/>
          <w:szCs w:val="26"/>
          <w:u w:val="single"/>
        </w:rPr>
      </w:pPr>
      <w:r w:rsidRPr="00EF655D">
        <w:rPr>
          <w:rFonts w:ascii="Arial" w:hAnsi="Arial" w:cs="Arial"/>
          <w:sz w:val="26"/>
          <w:szCs w:val="26"/>
          <w:u w:val="single"/>
        </w:rPr>
        <w:t>HTML media Attribute</w:t>
      </w:r>
    </w:p>
    <w:p w:rsidR="003F2770" w:rsidRDefault="00EF655D">
      <w:pPr>
        <w:rPr>
          <w:rFonts w:ascii="Arial" w:hAnsi="Arial" w:cs="Arial"/>
          <w:sz w:val="26"/>
          <w:szCs w:val="26"/>
        </w:rPr>
      </w:pPr>
      <w:r>
        <w:rPr>
          <w:rFonts w:ascii="Arial" w:hAnsi="Arial" w:cs="Arial"/>
          <w:sz w:val="26"/>
          <w:szCs w:val="26"/>
        </w:rPr>
        <w:lastRenderedPageBreak/>
        <w:t>Used for specific views such as print view, mobile views, tab views.</w:t>
      </w:r>
    </w:p>
    <w:p w:rsidR="00EF655D" w:rsidRDefault="00EF655D">
      <w:pPr>
        <w:rPr>
          <w:rFonts w:ascii="Arial" w:hAnsi="Arial" w:cs="Arial"/>
          <w:sz w:val="26"/>
          <w:szCs w:val="26"/>
        </w:rPr>
      </w:pPr>
    </w:p>
    <w:p w:rsidR="00EF655D" w:rsidRPr="00EF655D" w:rsidRDefault="00EF655D" w:rsidP="00EF655D">
      <w:pPr>
        <w:pStyle w:val="Heading2"/>
        <w:shd w:val="clear" w:color="auto" w:fill="FFFFFF"/>
        <w:spacing w:before="0" w:beforeAutospacing="0" w:after="0" w:afterAutospacing="0"/>
        <w:rPr>
          <w:rFonts w:ascii="Arial" w:hAnsi="Arial" w:cs="Arial"/>
          <w:b w:val="0"/>
          <w:bCs w:val="0"/>
          <w:color w:val="000000"/>
          <w:sz w:val="32"/>
          <w:szCs w:val="32"/>
        </w:rPr>
      </w:pPr>
      <w:r w:rsidRPr="00EF655D">
        <w:rPr>
          <w:rFonts w:ascii="Arial" w:hAnsi="Arial" w:cs="Arial"/>
          <w:b w:val="0"/>
          <w:bCs w:val="0"/>
          <w:color w:val="000000"/>
          <w:sz w:val="32"/>
          <w:szCs w:val="32"/>
        </w:rPr>
        <w:t>Applies to</w:t>
      </w:r>
    </w:p>
    <w:p w:rsidR="00EF655D" w:rsidRDefault="00EF655D" w:rsidP="00EF655D">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br/>
        <w:t>The </w:t>
      </w:r>
      <w:r>
        <w:rPr>
          <w:rStyle w:val="HTMLCode"/>
          <w:rFonts w:ascii="Consolas" w:hAnsi="Consolas"/>
          <w:color w:val="DC143C"/>
        </w:rPr>
        <w:t>media</w:t>
      </w:r>
      <w:r>
        <w:rPr>
          <w:rFonts w:ascii="Verdana" w:hAnsi="Verdana"/>
          <w:color w:val="000000"/>
          <w:sz w:val="23"/>
          <w:szCs w:val="23"/>
        </w:rPr>
        <w:t> attribute can be used on the following elements:</w:t>
      </w:r>
      <w:r>
        <w:rPr>
          <w:rFonts w:ascii="Verdana" w:hAnsi="Verdana"/>
          <w:color w:val="000000"/>
          <w:sz w:val="23"/>
          <w:szCs w:val="23"/>
        </w:rPr>
        <w:br/>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93"/>
        <w:gridCol w:w="6244"/>
      </w:tblGrid>
      <w:tr w:rsidR="00EF655D" w:rsidTr="00EF655D">
        <w:tc>
          <w:tcPr>
            <w:tcW w:w="0" w:type="auto"/>
            <w:shd w:val="clear" w:color="auto" w:fill="FFFFFF"/>
            <w:tcMar>
              <w:top w:w="120" w:type="dxa"/>
              <w:left w:w="240" w:type="dxa"/>
              <w:bottom w:w="120" w:type="dxa"/>
              <w:right w:w="120" w:type="dxa"/>
            </w:tcMar>
            <w:hideMark/>
          </w:tcPr>
          <w:p w:rsidR="00EF655D" w:rsidRDefault="00EF655D" w:rsidP="00EF655D">
            <w:pPr>
              <w:spacing w:after="0"/>
              <w:rPr>
                <w:rFonts w:ascii="Verdana" w:hAnsi="Verdana"/>
                <w:b/>
                <w:bCs/>
                <w:color w:val="000000"/>
                <w:sz w:val="23"/>
                <w:szCs w:val="23"/>
              </w:rPr>
            </w:pPr>
            <w:r>
              <w:rPr>
                <w:rFonts w:ascii="Verdana" w:hAnsi="Verdana"/>
                <w:b/>
                <w:bCs/>
                <w:color w:val="000000"/>
                <w:sz w:val="23"/>
                <w:szCs w:val="23"/>
              </w:rPr>
              <w:t>Elements</w:t>
            </w:r>
          </w:p>
        </w:tc>
        <w:tc>
          <w:tcPr>
            <w:tcW w:w="0" w:type="auto"/>
            <w:shd w:val="clear" w:color="auto" w:fill="FFFFFF"/>
            <w:tcMar>
              <w:top w:w="120" w:type="dxa"/>
              <w:left w:w="120" w:type="dxa"/>
              <w:bottom w:w="120" w:type="dxa"/>
              <w:right w:w="120" w:type="dxa"/>
            </w:tcMar>
            <w:hideMark/>
          </w:tcPr>
          <w:p w:rsidR="00EF655D" w:rsidRDefault="00EF655D" w:rsidP="00EF655D">
            <w:pPr>
              <w:spacing w:after="0"/>
              <w:rPr>
                <w:rFonts w:ascii="Verdana" w:hAnsi="Verdana"/>
                <w:b/>
                <w:bCs/>
                <w:color w:val="000000"/>
                <w:sz w:val="23"/>
                <w:szCs w:val="23"/>
              </w:rPr>
            </w:pPr>
            <w:r>
              <w:rPr>
                <w:rFonts w:ascii="Verdana" w:hAnsi="Verdana"/>
                <w:b/>
                <w:bCs/>
                <w:color w:val="000000"/>
                <w:sz w:val="23"/>
                <w:szCs w:val="23"/>
              </w:rPr>
              <w:t>Attribute</w:t>
            </w:r>
          </w:p>
        </w:tc>
      </w:tr>
      <w:tr w:rsidR="00EF655D" w:rsidTr="00EF655D">
        <w:tc>
          <w:tcPr>
            <w:tcW w:w="0" w:type="auto"/>
            <w:shd w:val="clear" w:color="auto" w:fill="E7E9EB"/>
            <w:tcMar>
              <w:top w:w="120" w:type="dxa"/>
              <w:left w:w="240" w:type="dxa"/>
              <w:bottom w:w="120" w:type="dxa"/>
              <w:right w:w="120" w:type="dxa"/>
            </w:tcMar>
            <w:hideMark/>
          </w:tcPr>
          <w:p w:rsidR="00EF655D" w:rsidRDefault="00EE262A" w:rsidP="00EF655D">
            <w:pPr>
              <w:spacing w:after="0"/>
              <w:rPr>
                <w:rFonts w:ascii="Verdana" w:hAnsi="Verdana"/>
                <w:color w:val="000000"/>
                <w:sz w:val="23"/>
                <w:szCs w:val="23"/>
              </w:rPr>
            </w:pPr>
            <w:hyperlink r:id="rId42" w:history="1">
              <w:r w:rsidR="00EF655D">
                <w:rPr>
                  <w:rStyle w:val="Hyperlink"/>
                  <w:rFonts w:ascii="Verdana" w:hAnsi="Verdana"/>
                  <w:sz w:val="23"/>
                  <w:szCs w:val="23"/>
                </w:rPr>
                <w:t>&lt;a&gt;</w:t>
              </w:r>
            </w:hyperlink>
          </w:p>
        </w:tc>
        <w:tc>
          <w:tcPr>
            <w:tcW w:w="0" w:type="auto"/>
            <w:shd w:val="clear" w:color="auto" w:fill="E7E9EB"/>
            <w:tcMar>
              <w:top w:w="120" w:type="dxa"/>
              <w:left w:w="120" w:type="dxa"/>
              <w:bottom w:w="120" w:type="dxa"/>
              <w:right w:w="120" w:type="dxa"/>
            </w:tcMar>
            <w:hideMark/>
          </w:tcPr>
          <w:p w:rsidR="00EF655D" w:rsidRDefault="00EE262A" w:rsidP="00EF655D">
            <w:pPr>
              <w:spacing w:after="0"/>
              <w:rPr>
                <w:rFonts w:ascii="Verdana" w:hAnsi="Verdana"/>
                <w:color w:val="000000"/>
                <w:sz w:val="23"/>
                <w:szCs w:val="23"/>
              </w:rPr>
            </w:pPr>
            <w:hyperlink r:id="rId43" w:history="1">
              <w:r w:rsidR="00EF655D">
                <w:rPr>
                  <w:rStyle w:val="Hyperlink"/>
                  <w:rFonts w:ascii="Verdana" w:hAnsi="Verdana"/>
                  <w:sz w:val="23"/>
                  <w:szCs w:val="23"/>
                </w:rPr>
                <w:t>media</w:t>
              </w:r>
            </w:hyperlink>
          </w:p>
        </w:tc>
      </w:tr>
      <w:tr w:rsidR="00EF655D" w:rsidTr="00EF655D">
        <w:tc>
          <w:tcPr>
            <w:tcW w:w="0" w:type="auto"/>
            <w:shd w:val="clear" w:color="auto" w:fill="FFFFFF"/>
            <w:tcMar>
              <w:top w:w="120" w:type="dxa"/>
              <w:left w:w="240" w:type="dxa"/>
              <w:bottom w:w="120" w:type="dxa"/>
              <w:right w:w="120" w:type="dxa"/>
            </w:tcMar>
            <w:hideMark/>
          </w:tcPr>
          <w:p w:rsidR="00EF655D" w:rsidRDefault="00EE262A" w:rsidP="00EF655D">
            <w:pPr>
              <w:spacing w:after="0"/>
              <w:rPr>
                <w:rFonts w:ascii="Verdana" w:hAnsi="Verdana"/>
                <w:color w:val="000000"/>
                <w:sz w:val="23"/>
                <w:szCs w:val="23"/>
              </w:rPr>
            </w:pPr>
            <w:hyperlink r:id="rId44" w:history="1">
              <w:r w:rsidR="00EF655D">
                <w:rPr>
                  <w:rStyle w:val="Hyperlink"/>
                  <w:rFonts w:ascii="Verdana" w:hAnsi="Verdana"/>
                  <w:sz w:val="23"/>
                  <w:szCs w:val="23"/>
                </w:rPr>
                <w:t>&lt;area&gt;</w:t>
              </w:r>
            </w:hyperlink>
          </w:p>
        </w:tc>
        <w:tc>
          <w:tcPr>
            <w:tcW w:w="0" w:type="auto"/>
            <w:shd w:val="clear" w:color="auto" w:fill="FFFFFF"/>
            <w:tcMar>
              <w:top w:w="120" w:type="dxa"/>
              <w:left w:w="120" w:type="dxa"/>
              <w:bottom w:w="120" w:type="dxa"/>
              <w:right w:w="120" w:type="dxa"/>
            </w:tcMar>
            <w:hideMark/>
          </w:tcPr>
          <w:p w:rsidR="00EF655D" w:rsidRDefault="00EE262A" w:rsidP="00EF655D">
            <w:pPr>
              <w:spacing w:after="0"/>
              <w:rPr>
                <w:rFonts w:ascii="Verdana" w:hAnsi="Verdana"/>
                <w:color w:val="000000"/>
                <w:sz w:val="23"/>
                <w:szCs w:val="23"/>
              </w:rPr>
            </w:pPr>
            <w:hyperlink r:id="rId45" w:history="1">
              <w:r w:rsidR="00EF655D">
                <w:rPr>
                  <w:rStyle w:val="Hyperlink"/>
                  <w:rFonts w:ascii="Verdana" w:hAnsi="Verdana"/>
                  <w:sz w:val="23"/>
                  <w:szCs w:val="23"/>
                </w:rPr>
                <w:t>media</w:t>
              </w:r>
            </w:hyperlink>
          </w:p>
        </w:tc>
      </w:tr>
      <w:tr w:rsidR="00EF655D" w:rsidTr="00EF655D">
        <w:tc>
          <w:tcPr>
            <w:tcW w:w="0" w:type="auto"/>
            <w:shd w:val="clear" w:color="auto" w:fill="E7E9EB"/>
            <w:tcMar>
              <w:top w:w="120" w:type="dxa"/>
              <w:left w:w="240" w:type="dxa"/>
              <w:bottom w:w="120" w:type="dxa"/>
              <w:right w:w="120" w:type="dxa"/>
            </w:tcMar>
            <w:hideMark/>
          </w:tcPr>
          <w:p w:rsidR="00EF655D" w:rsidRDefault="00EE262A" w:rsidP="00EF655D">
            <w:pPr>
              <w:spacing w:after="0"/>
              <w:rPr>
                <w:rFonts w:ascii="Verdana" w:hAnsi="Verdana"/>
                <w:color w:val="000000"/>
                <w:sz w:val="23"/>
                <w:szCs w:val="23"/>
              </w:rPr>
            </w:pPr>
            <w:hyperlink r:id="rId46" w:history="1">
              <w:r w:rsidR="00EF655D">
                <w:rPr>
                  <w:rStyle w:val="Hyperlink"/>
                  <w:rFonts w:ascii="Verdana" w:hAnsi="Verdana"/>
                  <w:sz w:val="23"/>
                  <w:szCs w:val="23"/>
                </w:rPr>
                <w:t>&lt;link&gt;</w:t>
              </w:r>
            </w:hyperlink>
          </w:p>
        </w:tc>
        <w:tc>
          <w:tcPr>
            <w:tcW w:w="0" w:type="auto"/>
            <w:shd w:val="clear" w:color="auto" w:fill="E7E9EB"/>
            <w:tcMar>
              <w:top w:w="120" w:type="dxa"/>
              <w:left w:w="120" w:type="dxa"/>
              <w:bottom w:w="120" w:type="dxa"/>
              <w:right w:w="120" w:type="dxa"/>
            </w:tcMar>
            <w:hideMark/>
          </w:tcPr>
          <w:p w:rsidR="00EF655D" w:rsidRDefault="00EE262A" w:rsidP="00EF655D">
            <w:pPr>
              <w:spacing w:after="0"/>
              <w:rPr>
                <w:rFonts w:ascii="Verdana" w:hAnsi="Verdana"/>
                <w:color w:val="000000"/>
                <w:sz w:val="23"/>
                <w:szCs w:val="23"/>
              </w:rPr>
            </w:pPr>
            <w:hyperlink r:id="rId47" w:history="1">
              <w:r w:rsidR="00EF655D">
                <w:rPr>
                  <w:rStyle w:val="Hyperlink"/>
                  <w:rFonts w:ascii="Verdana" w:hAnsi="Verdana"/>
                  <w:sz w:val="23"/>
                  <w:szCs w:val="23"/>
                </w:rPr>
                <w:t>media</w:t>
              </w:r>
            </w:hyperlink>
          </w:p>
        </w:tc>
      </w:tr>
      <w:tr w:rsidR="00EF655D" w:rsidTr="00EF655D">
        <w:tc>
          <w:tcPr>
            <w:tcW w:w="0" w:type="auto"/>
            <w:shd w:val="clear" w:color="auto" w:fill="FFFFFF"/>
            <w:tcMar>
              <w:top w:w="120" w:type="dxa"/>
              <w:left w:w="240" w:type="dxa"/>
              <w:bottom w:w="120" w:type="dxa"/>
              <w:right w:w="120" w:type="dxa"/>
            </w:tcMar>
            <w:hideMark/>
          </w:tcPr>
          <w:p w:rsidR="00EF655D" w:rsidRDefault="00EE262A" w:rsidP="00EF655D">
            <w:pPr>
              <w:spacing w:after="0"/>
              <w:rPr>
                <w:rFonts w:ascii="Verdana" w:hAnsi="Verdana"/>
                <w:color w:val="000000"/>
                <w:sz w:val="23"/>
                <w:szCs w:val="23"/>
              </w:rPr>
            </w:pPr>
            <w:hyperlink r:id="rId48" w:history="1">
              <w:r w:rsidR="00EF655D">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rsidR="00EF655D" w:rsidRDefault="00EE262A" w:rsidP="00EF655D">
            <w:pPr>
              <w:spacing w:after="0"/>
              <w:rPr>
                <w:rFonts w:ascii="Verdana" w:hAnsi="Verdana"/>
                <w:color w:val="000000"/>
                <w:sz w:val="23"/>
                <w:szCs w:val="23"/>
              </w:rPr>
            </w:pPr>
            <w:hyperlink r:id="rId49" w:history="1">
              <w:r w:rsidR="00EF655D">
                <w:rPr>
                  <w:rStyle w:val="Hyperlink"/>
                  <w:rFonts w:ascii="Verdana" w:hAnsi="Verdana"/>
                  <w:sz w:val="23"/>
                  <w:szCs w:val="23"/>
                </w:rPr>
                <w:t>media</w:t>
              </w:r>
            </w:hyperlink>
          </w:p>
        </w:tc>
      </w:tr>
      <w:tr w:rsidR="00EF655D" w:rsidTr="00EF655D">
        <w:tc>
          <w:tcPr>
            <w:tcW w:w="0" w:type="auto"/>
            <w:shd w:val="clear" w:color="auto" w:fill="E7E9EB"/>
            <w:tcMar>
              <w:top w:w="120" w:type="dxa"/>
              <w:left w:w="240" w:type="dxa"/>
              <w:bottom w:w="120" w:type="dxa"/>
              <w:right w:w="120" w:type="dxa"/>
            </w:tcMar>
            <w:hideMark/>
          </w:tcPr>
          <w:p w:rsidR="00EF655D" w:rsidRDefault="00EE262A" w:rsidP="00EF655D">
            <w:pPr>
              <w:spacing w:after="0"/>
              <w:rPr>
                <w:rFonts w:ascii="Verdana" w:hAnsi="Verdana"/>
                <w:color w:val="000000"/>
                <w:sz w:val="23"/>
                <w:szCs w:val="23"/>
              </w:rPr>
            </w:pPr>
            <w:hyperlink r:id="rId50" w:history="1">
              <w:r w:rsidR="00EF655D">
                <w:rPr>
                  <w:rStyle w:val="Hyperlink"/>
                  <w:rFonts w:ascii="Verdana" w:hAnsi="Verdana"/>
                  <w:sz w:val="23"/>
                  <w:szCs w:val="23"/>
                </w:rPr>
                <w:t>&lt;style&gt;</w:t>
              </w:r>
            </w:hyperlink>
          </w:p>
        </w:tc>
        <w:tc>
          <w:tcPr>
            <w:tcW w:w="0" w:type="auto"/>
            <w:shd w:val="clear" w:color="auto" w:fill="E7E9EB"/>
            <w:tcMar>
              <w:top w:w="120" w:type="dxa"/>
              <w:left w:w="120" w:type="dxa"/>
              <w:bottom w:w="120" w:type="dxa"/>
              <w:right w:w="120" w:type="dxa"/>
            </w:tcMar>
            <w:hideMark/>
          </w:tcPr>
          <w:p w:rsidR="00EF655D" w:rsidRDefault="00EE262A" w:rsidP="00EF655D">
            <w:pPr>
              <w:spacing w:after="0"/>
              <w:rPr>
                <w:rFonts w:ascii="Verdana" w:hAnsi="Verdana"/>
                <w:color w:val="000000"/>
                <w:sz w:val="23"/>
                <w:szCs w:val="23"/>
              </w:rPr>
            </w:pPr>
            <w:hyperlink r:id="rId51" w:history="1">
              <w:r w:rsidR="00EF655D">
                <w:rPr>
                  <w:rStyle w:val="Hyperlink"/>
                  <w:rFonts w:ascii="Verdana" w:hAnsi="Verdana"/>
                  <w:sz w:val="23"/>
                  <w:szCs w:val="23"/>
                </w:rPr>
                <w:t>media</w:t>
              </w:r>
            </w:hyperlink>
          </w:p>
        </w:tc>
      </w:tr>
    </w:tbl>
    <w:p w:rsidR="00EF655D" w:rsidRDefault="00EF655D">
      <w:pPr>
        <w:rPr>
          <w:rFonts w:ascii="Arial" w:hAnsi="Arial" w:cs="Arial"/>
          <w:sz w:val="26"/>
          <w:szCs w:val="26"/>
        </w:rPr>
      </w:pPr>
    </w:p>
    <w:p w:rsidR="00B751C8" w:rsidRPr="00AB0E75" w:rsidRDefault="00B751C8">
      <w:pPr>
        <w:rPr>
          <w:rFonts w:ascii="Arial" w:hAnsi="Arial" w:cs="Arial"/>
          <w:sz w:val="26"/>
          <w:szCs w:val="26"/>
          <w:u w:val="single"/>
        </w:rPr>
      </w:pPr>
      <w:r w:rsidRPr="00AB0E75">
        <w:rPr>
          <w:rFonts w:ascii="Arial" w:hAnsi="Arial" w:cs="Arial"/>
          <w:sz w:val="26"/>
          <w:szCs w:val="26"/>
          <w:u w:val="single"/>
        </w:rPr>
        <w:t>Example</w:t>
      </w:r>
    </w:p>
    <w:p w:rsidR="00AB0E75" w:rsidRDefault="00AB0E75">
      <w:pPr>
        <w:rPr>
          <w:rFonts w:ascii="Arial" w:hAnsi="Arial" w:cs="Arial"/>
          <w:sz w:val="26"/>
          <w:szCs w:val="26"/>
        </w:rPr>
      </w:pPr>
      <w:r>
        <w:rPr>
          <w:rFonts w:ascii="Arial" w:hAnsi="Arial" w:cs="Arial"/>
          <w:sz w:val="26"/>
          <w:szCs w:val="26"/>
        </w:rPr>
        <w:t>This CSS works only for print view</w:t>
      </w:r>
    </w:p>
    <w:tbl>
      <w:tblPr>
        <w:tblStyle w:val="TableGrid"/>
        <w:tblW w:w="0" w:type="auto"/>
        <w:tblLook w:val="04A0" w:firstRow="1" w:lastRow="0" w:firstColumn="1" w:lastColumn="0" w:noHBand="0" w:noVBand="1"/>
      </w:tblPr>
      <w:tblGrid>
        <w:gridCol w:w="10682"/>
      </w:tblGrid>
      <w:tr w:rsidR="00B751C8" w:rsidTr="00B751C8">
        <w:tc>
          <w:tcPr>
            <w:tcW w:w="10682" w:type="dxa"/>
          </w:tcPr>
          <w:p w:rsidR="00B751C8" w:rsidRDefault="00B751C8">
            <w:pPr>
              <w:rPr>
                <w:rFonts w:ascii="Arial" w:hAnsi="Arial" w:cs="Arial"/>
                <w:sz w:val="26"/>
                <w:szCs w:val="26"/>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stylesheet</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type</w:t>
            </w:r>
            <w:r>
              <w:rPr>
                <w:rStyle w:val="attributevaluecolor"/>
                <w:rFonts w:ascii="Consolas" w:hAnsi="Consolas"/>
                <w:color w:val="0000CD"/>
                <w:sz w:val="23"/>
                <w:szCs w:val="23"/>
              </w:rPr>
              <w:t>="text/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="theme.css"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type</w:t>
            </w:r>
            <w:r>
              <w:rPr>
                <w:rStyle w:val="attributevaluecolor"/>
                <w:rFonts w:ascii="Consolas" w:hAnsi="Consolas"/>
                <w:color w:val="0000CD"/>
                <w:sz w:val="23"/>
                <w:szCs w:val="23"/>
              </w:rPr>
              <w:t>="text/css"</w:t>
            </w:r>
            <w:r>
              <w:rPr>
                <w:rStyle w:val="attributecolor"/>
                <w:rFonts w:ascii="Consolas" w:hAnsi="Consolas"/>
                <w:color w:val="FF0000"/>
                <w:sz w:val="23"/>
                <w:szCs w:val="23"/>
              </w:rPr>
              <w:t> href</w:t>
            </w:r>
            <w:r>
              <w:rPr>
                <w:rStyle w:val="attributevaluecolor"/>
                <w:rFonts w:ascii="Consolas" w:hAnsi="Consolas"/>
                <w:color w:val="0000CD"/>
                <w:sz w:val="23"/>
                <w:szCs w:val="23"/>
              </w:rPr>
              <w:t>="print.css"</w:t>
            </w:r>
            <w:r>
              <w:rPr>
                <w:rStyle w:val="attributecolor"/>
                <w:rFonts w:ascii="Consolas" w:hAnsi="Consolas"/>
                <w:color w:val="FF0000"/>
                <w:sz w:val="23"/>
                <w:szCs w:val="23"/>
              </w:rPr>
              <w:t> </w:t>
            </w:r>
            <w:r w:rsidRPr="00B751C8">
              <w:rPr>
                <w:rStyle w:val="attributecolor"/>
                <w:rFonts w:ascii="Consolas" w:hAnsi="Consolas"/>
                <w:b/>
                <w:color w:val="FF0000"/>
                <w:sz w:val="23"/>
                <w:szCs w:val="23"/>
              </w:rPr>
              <w:t>media</w:t>
            </w:r>
            <w:r w:rsidRPr="00B751C8">
              <w:rPr>
                <w:rStyle w:val="attributevaluecolor"/>
                <w:rFonts w:ascii="Consolas" w:hAnsi="Consolas"/>
                <w:b/>
                <w:color w:val="0000CD"/>
                <w:sz w:val="23"/>
                <w:szCs w:val="23"/>
              </w:rPr>
              <w:t>="print"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tc>
      </w:tr>
    </w:tbl>
    <w:p w:rsidR="00B751C8" w:rsidRDefault="00B751C8">
      <w:pPr>
        <w:rPr>
          <w:rFonts w:ascii="Arial" w:hAnsi="Arial" w:cs="Arial"/>
          <w:sz w:val="26"/>
          <w:szCs w:val="26"/>
        </w:rPr>
      </w:pPr>
    </w:p>
    <w:p w:rsidR="00A21DF0" w:rsidRPr="004F44E2" w:rsidRDefault="00A21DF0">
      <w:pPr>
        <w:rPr>
          <w:rFonts w:ascii="Arial" w:hAnsi="Arial" w:cs="Arial"/>
          <w:sz w:val="26"/>
          <w:szCs w:val="26"/>
        </w:rPr>
      </w:pPr>
      <w:r>
        <w:rPr>
          <w:rFonts w:ascii="Arial" w:hAnsi="Arial" w:cs="Arial"/>
          <w:sz w:val="26"/>
          <w:szCs w:val="26"/>
        </w:rPr>
        <w:t>This video file works only for screen size starting from 320px</w:t>
      </w:r>
    </w:p>
    <w:tbl>
      <w:tblPr>
        <w:tblStyle w:val="TableGrid"/>
        <w:tblW w:w="0" w:type="auto"/>
        <w:tblLook w:val="04A0" w:firstRow="1" w:lastRow="0" w:firstColumn="1" w:lastColumn="0" w:noHBand="0" w:noVBand="1"/>
      </w:tblPr>
      <w:tblGrid>
        <w:gridCol w:w="10682"/>
      </w:tblGrid>
      <w:tr w:rsidR="00B751C8" w:rsidTr="00B751C8">
        <w:tc>
          <w:tcPr>
            <w:tcW w:w="10682" w:type="dxa"/>
          </w:tcPr>
          <w:p w:rsidR="00B751C8" w:rsidRDefault="00B751C8" w:rsidP="00B751C8">
            <w:pPr>
              <w:rPr>
                <w:rFonts w:ascii="Arial" w:hAnsi="Arial" w:cs="Arial"/>
                <w:sz w:val="26"/>
                <w:szCs w:val="26"/>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source</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="movie.ogg"</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="video/</w:t>
            </w:r>
            <w:proofErr w:type="spellStart"/>
            <w:r>
              <w:rPr>
                <w:rStyle w:val="attributevaluecolor"/>
                <w:rFonts w:ascii="Consolas" w:hAnsi="Consolas"/>
                <w:color w:val="0000CD"/>
                <w:sz w:val="23"/>
                <w:szCs w:val="23"/>
                <w:shd w:val="clear" w:color="auto" w:fill="FFFFFF"/>
              </w:rPr>
              <w:t>ogg</w:t>
            </w:r>
            <w:proofErr w:type="spellEnd"/>
            <w:r>
              <w:rPr>
                <w:rStyle w:val="attributevaluecolor"/>
                <w:rFonts w:ascii="Consolas" w:hAnsi="Consolas"/>
                <w:color w:val="0000CD"/>
                <w:sz w:val="23"/>
                <w:szCs w:val="23"/>
                <w:shd w:val="clear" w:color="auto" w:fill="FFFFFF"/>
              </w:rPr>
              <w:t xml:space="preserve">" </w:t>
            </w:r>
            <w:r w:rsidRPr="00B751C8">
              <w:rPr>
                <w:rStyle w:val="attributecolor"/>
                <w:rFonts w:ascii="Consolas" w:hAnsi="Consolas"/>
                <w:b/>
                <w:color w:val="FF0000"/>
                <w:sz w:val="23"/>
                <w:szCs w:val="23"/>
                <w:shd w:val="clear" w:color="auto" w:fill="FFFFFF"/>
              </w:rPr>
              <w:t>media</w:t>
            </w:r>
            <w:r w:rsidRPr="00B751C8">
              <w:rPr>
                <w:rStyle w:val="attributevaluecolor"/>
                <w:rFonts w:ascii="Consolas" w:hAnsi="Consolas"/>
                <w:b/>
                <w:color w:val="0000CD"/>
                <w:sz w:val="23"/>
                <w:szCs w:val="23"/>
                <w:shd w:val="clear" w:color="auto" w:fill="FFFFFF"/>
              </w:rPr>
              <w:t>="screen and (min-width:320px)"</w:t>
            </w:r>
            <w:r>
              <w:rPr>
                <w:rStyle w:val="tagcolor"/>
                <w:rFonts w:ascii="Consolas" w:hAnsi="Consolas"/>
                <w:color w:val="0000CD"/>
                <w:sz w:val="23"/>
                <w:szCs w:val="23"/>
                <w:shd w:val="clear" w:color="auto" w:fill="FFFFFF"/>
              </w:rPr>
              <w:t>&gt;</w:t>
            </w:r>
          </w:p>
        </w:tc>
      </w:tr>
    </w:tbl>
    <w:p w:rsidR="003F2770" w:rsidRDefault="003F2770">
      <w:pPr>
        <w:rPr>
          <w:rFonts w:ascii="Arial" w:hAnsi="Arial" w:cs="Arial"/>
          <w:sz w:val="26"/>
          <w:szCs w:val="26"/>
        </w:rPr>
      </w:pPr>
    </w:p>
    <w:p w:rsidR="00A21DF0" w:rsidRDefault="00A21DF0" w:rsidP="00A21DF0">
      <w:pPr>
        <w:rPr>
          <w:rFonts w:ascii="Arial" w:hAnsi="Arial" w:cs="Arial"/>
          <w:sz w:val="26"/>
          <w:szCs w:val="26"/>
        </w:rPr>
      </w:pPr>
      <w:r>
        <w:rPr>
          <w:rFonts w:ascii="Arial" w:hAnsi="Arial" w:cs="Arial"/>
          <w:sz w:val="26"/>
          <w:szCs w:val="26"/>
        </w:rPr>
        <w:t>The first image works only for screen size starting from min-</w:t>
      </w:r>
      <w:proofErr w:type="gramStart"/>
      <w:r>
        <w:rPr>
          <w:rFonts w:ascii="Arial" w:hAnsi="Arial" w:cs="Arial"/>
          <w:sz w:val="26"/>
          <w:szCs w:val="26"/>
        </w:rPr>
        <w:t>width  650px</w:t>
      </w:r>
      <w:proofErr w:type="gramEnd"/>
      <w:r>
        <w:rPr>
          <w:rFonts w:ascii="Arial" w:hAnsi="Arial" w:cs="Arial"/>
          <w:sz w:val="26"/>
          <w:szCs w:val="26"/>
        </w:rPr>
        <w:t xml:space="preserve"> </w:t>
      </w:r>
    </w:p>
    <w:p w:rsidR="00A21DF0" w:rsidRDefault="00A21DF0">
      <w:pPr>
        <w:rPr>
          <w:rFonts w:ascii="Arial" w:hAnsi="Arial" w:cs="Arial"/>
          <w:sz w:val="26"/>
          <w:szCs w:val="26"/>
        </w:rPr>
      </w:pPr>
      <w:r>
        <w:rPr>
          <w:rFonts w:ascii="Arial" w:hAnsi="Arial" w:cs="Arial"/>
          <w:sz w:val="26"/>
          <w:szCs w:val="26"/>
        </w:rPr>
        <w:t>The second image works only for screen size starting from min-</w:t>
      </w:r>
      <w:proofErr w:type="gramStart"/>
      <w:r>
        <w:rPr>
          <w:rFonts w:ascii="Arial" w:hAnsi="Arial" w:cs="Arial"/>
          <w:sz w:val="26"/>
          <w:szCs w:val="26"/>
        </w:rPr>
        <w:t>width  465px</w:t>
      </w:r>
      <w:proofErr w:type="gramEnd"/>
      <w:r>
        <w:rPr>
          <w:rFonts w:ascii="Arial" w:hAnsi="Arial" w:cs="Arial"/>
          <w:sz w:val="26"/>
          <w:szCs w:val="26"/>
        </w:rPr>
        <w:t xml:space="preserve"> </w:t>
      </w:r>
    </w:p>
    <w:tbl>
      <w:tblPr>
        <w:tblStyle w:val="TableGrid"/>
        <w:tblW w:w="0" w:type="auto"/>
        <w:tblLook w:val="04A0" w:firstRow="1" w:lastRow="0" w:firstColumn="1" w:lastColumn="0" w:noHBand="0" w:noVBand="1"/>
      </w:tblPr>
      <w:tblGrid>
        <w:gridCol w:w="10682"/>
      </w:tblGrid>
      <w:tr w:rsidR="00B751C8" w:rsidTr="00B751C8">
        <w:tc>
          <w:tcPr>
            <w:tcW w:w="10682" w:type="dxa"/>
          </w:tcPr>
          <w:p w:rsidR="00B751C8" w:rsidRPr="00B751C8" w:rsidRDefault="00B751C8" w:rsidP="00B751C8">
            <w:pPr>
              <w:rPr>
                <w:rFonts w:cstheme="minorHAnsi"/>
                <w:sz w:val="26"/>
                <w:szCs w:val="26"/>
              </w:rPr>
            </w:pPr>
            <w:r w:rsidRPr="00B751C8">
              <w:rPr>
                <w:rFonts w:cstheme="minorHAnsi"/>
                <w:sz w:val="26"/>
                <w:szCs w:val="26"/>
              </w:rPr>
              <w:t>&lt;picture&gt;</w:t>
            </w:r>
          </w:p>
          <w:p w:rsidR="00B751C8" w:rsidRPr="00B751C8" w:rsidRDefault="00B751C8" w:rsidP="00B751C8">
            <w:pPr>
              <w:rPr>
                <w:rFonts w:cstheme="minorHAnsi"/>
                <w:sz w:val="26"/>
                <w:szCs w:val="26"/>
              </w:rPr>
            </w:pPr>
            <w:r w:rsidRPr="00B751C8">
              <w:rPr>
                <w:rFonts w:cstheme="minorHAnsi"/>
                <w:sz w:val="26"/>
                <w:szCs w:val="26"/>
              </w:rPr>
              <w:t xml:space="preserve">  &lt;source </w:t>
            </w:r>
            <w:r w:rsidRPr="00B751C8">
              <w:rPr>
                <w:rFonts w:cstheme="minorHAnsi"/>
                <w:b/>
                <w:sz w:val="26"/>
                <w:szCs w:val="26"/>
              </w:rPr>
              <w:t>media="(min-width: 650px)"</w:t>
            </w:r>
            <w:r w:rsidRPr="00B751C8">
              <w:rPr>
                <w:rFonts w:cstheme="minorHAnsi"/>
                <w:sz w:val="26"/>
                <w:szCs w:val="26"/>
              </w:rPr>
              <w:t xml:space="preserve"> </w:t>
            </w:r>
            <w:proofErr w:type="spellStart"/>
            <w:r w:rsidRPr="00B751C8">
              <w:rPr>
                <w:rFonts w:cstheme="minorHAnsi"/>
                <w:sz w:val="26"/>
                <w:szCs w:val="26"/>
              </w:rPr>
              <w:t>srcset</w:t>
            </w:r>
            <w:proofErr w:type="spellEnd"/>
            <w:r w:rsidRPr="00B751C8">
              <w:rPr>
                <w:rFonts w:cstheme="minorHAnsi"/>
                <w:sz w:val="26"/>
                <w:szCs w:val="26"/>
              </w:rPr>
              <w:t>="img_pink_flowers.jpg"&gt;</w:t>
            </w:r>
          </w:p>
          <w:p w:rsidR="00B751C8" w:rsidRPr="00B751C8" w:rsidRDefault="00B751C8" w:rsidP="00B751C8">
            <w:pPr>
              <w:rPr>
                <w:rFonts w:cstheme="minorHAnsi"/>
                <w:sz w:val="26"/>
                <w:szCs w:val="26"/>
              </w:rPr>
            </w:pPr>
            <w:r w:rsidRPr="00B751C8">
              <w:rPr>
                <w:rFonts w:cstheme="minorHAnsi"/>
                <w:sz w:val="26"/>
                <w:szCs w:val="26"/>
              </w:rPr>
              <w:t xml:space="preserve">  &lt;source </w:t>
            </w:r>
            <w:r w:rsidRPr="00B751C8">
              <w:rPr>
                <w:rFonts w:cstheme="minorHAnsi"/>
                <w:b/>
                <w:sz w:val="26"/>
                <w:szCs w:val="26"/>
              </w:rPr>
              <w:t>media="(min-width: 465px)"</w:t>
            </w:r>
            <w:r w:rsidRPr="00B751C8">
              <w:rPr>
                <w:rFonts w:cstheme="minorHAnsi"/>
                <w:sz w:val="26"/>
                <w:szCs w:val="26"/>
              </w:rPr>
              <w:t xml:space="preserve"> </w:t>
            </w:r>
            <w:proofErr w:type="spellStart"/>
            <w:r w:rsidRPr="00B751C8">
              <w:rPr>
                <w:rFonts w:cstheme="minorHAnsi"/>
                <w:sz w:val="26"/>
                <w:szCs w:val="26"/>
              </w:rPr>
              <w:t>srcset</w:t>
            </w:r>
            <w:proofErr w:type="spellEnd"/>
            <w:r w:rsidRPr="00B751C8">
              <w:rPr>
                <w:rFonts w:cstheme="minorHAnsi"/>
                <w:sz w:val="26"/>
                <w:szCs w:val="26"/>
              </w:rPr>
              <w:t>="img_white_flower.jpg"&gt;</w:t>
            </w:r>
            <w:r>
              <w:rPr>
                <w:rFonts w:cstheme="minorHAnsi"/>
                <w:sz w:val="26"/>
                <w:szCs w:val="26"/>
              </w:rPr>
              <w:br/>
            </w:r>
          </w:p>
          <w:p w:rsidR="00B751C8" w:rsidRPr="00B751C8" w:rsidRDefault="00B751C8" w:rsidP="00B751C8">
            <w:pPr>
              <w:rPr>
                <w:rFonts w:cstheme="minorHAnsi"/>
                <w:sz w:val="26"/>
                <w:szCs w:val="26"/>
              </w:rPr>
            </w:pPr>
            <w:r w:rsidRPr="00B751C8">
              <w:rPr>
                <w:rFonts w:cstheme="minorHAnsi"/>
                <w:sz w:val="26"/>
                <w:szCs w:val="26"/>
              </w:rPr>
              <w:t xml:space="preserve">  &lt;</w:t>
            </w:r>
            <w:proofErr w:type="spellStart"/>
            <w:r w:rsidRPr="00B751C8">
              <w:rPr>
                <w:rFonts w:cstheme="minorHAnsi"/>
                <w:sz w:val="26"/>
                <w:szCs w:val="26"/>
              </w:rPr>
              <w:t>img</w:t>
            </w:r>
            <w:proofErr w:type="spellEnd"/>
            <w:r w:rsidRPr="00B751C8">
              <w:rPr>
                <w:rFonts w:cstheme="minorHAnsi"/>
                <w:sz w:val="26"/>
                <w:szCs w:val="26"/>
              </w:rPr>
              <w:t xml:space="preserve"> </w:t>
            </w:r>
            <w:proofErr w:type="spellStart"/>
            <w:r w:rsidRPr="00B751C8">
              <w:rPr>
                <w:rFonts w:cstheme="minorHAnsi"/>
                <w:sz w:val="26"/>
                <w:szCs w:val="26"/>
              </w:rPr>
              <w:t>src</w:t>
            </w:r>
            <w:proofErr w:type="spellEnd"/>
            <w:r w:rsidRPr="00B751C8">
              <w:rPr>
                <w:rFonts w:cstheme="minorHAnsi"/>
                <w:sz w:val="26"/>
                <w:szCs w:val="26"/>
              </w:rPr>
              <w:t>="img_orange_flowers.jpg" alt="Flowers" style="</w:t>
            </w:r>
            <w:proofErr w:type="spellStart"/>
            <w:r w:rsidRPr="00B751C8">
              <w:rPr>
                <w:rFonts w:cstheme="minorHAnsi"/>
                <w:sz w:val="26"/>
                <w:szCs w:val="26"/>
              </w:rPr>
              <w:t>width:auto</w:t>
            </w:r>
            <w:proofErr w:type="spellEnd"/>
            <w:r w:rsidRPr="00B751C8">
              <w:rPr>
                <w:rFonts w:cstheme="minorHAnsi"/>
                <w:sz w:val="26"/>
                <w:szCs w:val="26"/>
              </w:rPr>
              <w:t>;"&gt;</w:t>
            </w:r>
          </w:p>
          <w:p w:rsidR="00B751C8" w:rsidRDefault="00B751C8" w:rsidP="00B751C8">
            <w:pPr>
              <w:rPr>
                <w:rFonts w:ascii="Arial" w:hAnsi="Arial" w:cs="Arial"/>
                <w:sz w:val="26"/>
                <w:szCs w:val="26"/>
              </w:rPr>
            </w:pPr>
            <w:r w:rsidRPr="00B751C8">
              <w:rPr>
                <w:rFonts w:cstheme="minorHAnsi"/>
                <w:sz w:val="26"/>
                <w:szCs w:val="26"/>
              </w:rPr>
              <w:t>&lt;/picture&gt;</w:t>
            </w:r>
          </w:p>
        </w:tc>
      </w:tr>
    </w:tbl>
    <w:p w:rsidR="00B751C8" w:rsidRDefault="00B751C8">
      <w:pPr>
        <w:rPr>
          <w:rFonts w:ascii="Arial" w:hAnsi="Arial" w:cs="Arial"/>
          <w:sz w:val="26"/>
          <w:szCs w:val="26"/>
        </w:rPr>
      </w:pPr>
    </w:p>
    <w:p w:rsidR="00AB0E75" w:rsidRDefault="00AB0E75">
      <w:pPr>
        <w:rPr>
          <w:rFonts w:ascii="Arial" w:hAnsi="Arial" w:cs="Arial"/>
          <w:sz w:val="26"/>
          <w:szCs w:val="26"/>
        </w:rPr>
      </w:pPr>
      <w:r>
        <w:rPr>
          <w:rFonts w:ascii="Arial" w:hAnsi="Arial" w:cs="Arial"/>
          <w:sz w:val="26"/>
          <w:szCs w:val="26"/>
        </w:rPr>
        <w:t>Reference:</w:t>
      </w:r>
    </w:p>
    <w:p w:rsidR="00AB0E75" w:rsidRPr="004F44E2" w:rsidRDefault="00EE262A">
      <w:pPr>
        <w:rPr>
          <w:rFonts w:ascii="Arial" w:hAnsi="Arial" w:cs="Arial"/>
          <w:sz w:val="26"/>
          <w:szCs w:val="26"/>
        </w:rPr>
      </w:pPr>
      <w:hyperlink r:id="rId52" w:history="1">
        <w:r w:rsidR="00AB0E75" w:rsidRPr="000519B1">
          <w:rPr>
            <w:rStyle w:val="Hyperlink"/>
            <w:rFonts w:ascii="Arial" w:hAnsi="Arial" w:cs="Arial"/>
            <w:sz w:val="26"/>
            <w:szCs w:val="26"/>
          </w:rPr>
          <w:t>https://www.w3schools.com/tags/att_media.asp</w:t>
        </w:r>
      </w:hyperlink>
      <w:r w:rsidR="00AB0E75">
        <w:rPr>
          <w:rFonts w:ascii="Arial" w:hAnsi="Arial" w:cs="Arial"/>
          <w:sz w:val="26"/>
          <w:szCs w:val="26"/>
        </w:rPr>
        <w:t xml:space="preserve"> </w:t>
      </w:r>
    </w:p>
    <w:p w:rsidR="003F2770" w:rsidRDefault="003F2770">
      <w:pPr>
        <w:rPr>
          <w:rFonts w:ascii="Arial" w:hAnsi="Arial" w:cs="Arial"/>
          <w:sz w:val="26"/>
          <w:szCs w:val="26"/>
        </w:rPr>
      </w:pPr>
    </w:p>
    <w:p w:rsidR="001D3EEA" w:rsidRPr="004F44E2" w:rsidRDefault="001D3EEA">
      <w:pPr>
        <w:rPr>
          <w:rFonts w:ascii="Arial" w:hAnsi="Arial" w:cs="Arial"/>
          <w:sz w:val="26"/>
          <w:szCs w:val="26"/>
        </w:rPr>
      </w:pPr>
    </w:p>
    <w:p w:rsidR="001D3EEA" w:rsidRPr="004F44E2" w:rsidRDefault="001D3EEA" w:rsidP="001D3EEA">
      <w:pPr>
        <w:spacing w:line="360" w:lineRule="auto"/>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 xml:space="preserve">HTML </w:t>
      </w:r>
      <w:r>
        <w:rPr>
          <w:rFonts w:ascii="Arial" w:hAnsi="Arial" w:cs="Arial"/>
          <w:b/>
          <w:color w:val="E36C0A" w:themeColor="accent6" w:themeShade="BF"/>
          <w:sz w:val="26"/>
          <w:szCs w:val="26"/>
          <w:u w:val="single"/>
        </w:rPr>
        <w:t>Multimedia</w:t>
      </w:r>
    </w:p>
    <w:p w:rsidR="001D3EEA" w:rsidRDefault="001D3EEA">
      <w:pPr>
        <w:rPr>
          <w:rFonts w:ascii="Verdana" w:hAnsi="Verdana"/>
          <w:color w:val="000000"/>
          <w:sz w:val="23"/>
          <w:szCs w:val="23"/>
          <w:shd w:val="clear" w:color="auto" w:fill="FFFFFF"/>
        </w:rPr>
      </w:pPr>
      <w:r>
        <w:rPr>
          <w:rFonts w:ascii="Verdana" w:hAnsi="Verdana"/>
          <w:color w:val="000000"/>
          <w:sz w:val="23"/>
          <w:szCs w:val="23"/>
          <w:shd w:val="clear" w:color="auto" w:fill="FFFFFF"/>
        </w:rPr>
        <w:t>Multimedia comes in many different formats. It can be almost anything you can hear or see, like images, music, sound, videos, records, films, animations, and more.</w:t>
      </w:r>
    </w:p>
    <w:p w:rsidR="001D3EEA" w:rsidRPr="001D3EEA" w:rsidRDefault="001D3EEA">
      <w:pPr>
        <w:rPr>
          <w:rFonts w:ascii="Verdana" w:hAnsi="Verdana"/>
          <w:color w:val="000000"/>
          <w:sz w:val="23"/>
          <w:szCs w:val="23"/>
          <w:shd w:val="clear" w:color="auto" w:fill="FFFFFF"/>
        </w:rPr>
      </w:pPr>
    </w:p>
    <w:p w:rsidR="001D3EEA" w:rsidRDefault="001D3EEA">
      <w:pPr>
        <w:rPr>
          <w:rFonts w:ascii="Arial" w:hAnsi="Arial" w:cs="Arial"/>
          <w:sz w:val="26"/>
          <w:szCs w:val="26"/>
        </w:rPr>
      </w:pPr>
      <w:r>
        <w:rPr>
          <w:rFonts w:ascii="Arial" w:hAnsi="Arial" w:cs="Arial"/>
          <w:sz w:val="26"/>
          <w:szCs w:val="26"/>
        </w:rPr>
        <w:t xml:space="preserve">Reference: </w:t>
      </w:r>
      <w:hyperlink r:id="rId53" w:history="1">
        <w:r w:rsidRPr="000519B1">
          <w:rPr>
            <w:rStyle w:val="Hyperlink"/>
            <w:rFonts w:ascii="Arial" w:hAnsi="Arial" w:cs="Arial"/>
            <w:sz w:val="26"/>
            <w:szCs w:val="26"/>
          </w:rPr>
          <w:t>https://www.w3schools.com/html/html_media.asp</w:t>
        </w:r>
      </w:hyperlink>
      <w:r>
        <w:rPr>
          <w:rFonts w:ascii="Arial" w:hAnsi="Arial" w:cs="Arial"/>
          <w:sz w:val="26"/>
          <w:szCs w:val="26"/>
        </w:rPr>
        <w:t xml:space="preserve"> </w:t>
      </w:r>
    </w:p>
    <w:p w:rsidR="001D3EEA" w:rsidRDefault="001D3EEA">
      <w:pPr>
        <w:rPr>
          <w:rFonts w:ascii="Arial" w:hAnsi="Arial" w:cs="Arial"/>
          <w:sz w:val="26"/>
          <w:szCs w:val="26"/>
        </w:rPr>
      </w:pPr>
    </w:p>
    <w:p w:rsidR="001D3EEA" w:rsidRPr="004F44E2" w:rsidRDefault="001D3EEA">
      <w:pPr>
        <w:rPr>
          <w:rFonts w:ascii="Arial" w:hAnsi="Arial" w:cs="Arial"/>
          <w:sz w:val="26"/>
          <w:szCs w:val="26"/>
        </w:rPr>
      </w:pPr>
    </w:p>
    <w:p w:rsidR="003F2770" w:rsidRPr="001D3EEA" w:rsidRDefault="001D3EEA" w:rsidP="001D3EEA">
      <w:pPr>
        <w:spacing w:line="360" w:lineRule="auto"/>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 xml:space="preserve">HTML </w:t>
      </w:r>
      <w:r>
        <w:rPr>
          <w:rFonts w:ascii="Arial" w:hAnsi="Arial" w:cs="Arial"/>
          <w:b/>
          <w:color w:val="E36C0A" w:themeColor="accent6" w:themeShade="BF"/>
          <w:sz w:val="26"/>
          <w:szCs w:val="26"/>
          <w:u w:val="single"/>
        </w:rPr>
        <w:t>Audio</w:t>
      </w:r>
    </w:p>
    <w:p w:rsidR="001D3EEA" w:rsidRPr="001D3EEA" w:rsidRDefault="001D3EEA" w:rsidP="001D3EEA">
      <w:pPr>
        <w:pStyle w:val="Heading2"/>
        <w:shd w:val="clear" w:color="auto" w:fill="FFFFFF"/>
        <w:spacing w:before="150" w:beforeAutospacing="0" w:after="150" w:afterAutospacing="0"/>
        <w:rPr>
          <w:rFonts w:ascii="Segoe UI" w:hAnsi="Segoe UI" w:cs="Segoe UI"/>
          <w:bCs w:val="0"/>
          <w:color w:val="000000"/>
          <w:sz w:val="28"/>
          <w:szCs w:val="28"/>
          <w:u w:val="single"/>
        </w:rPr>
      </w:pPr>
      <w:r w:rsidRPr="001D3EEA">
        <w:rPr>
          <w:rFonts w:ascii="Segoe UI" w:hAnsi="Segoe UI" w:cs="Segoe UI"/>
          <w:bCs w:val="0"/>
          <w:color w:val="000000"/>
          <w:sz w:val="28"/>
          <w:szCs w:val="28"/>
          <w:u w:val="single"/>
        </w:rPr>
        <w:t>The HTML &lt;audio&gt; Element</w:t>
      </w:r>
    </w:p>
    <w:p w:rsidR="001D3EEA" w:rsidRDefault="001D3EEA">
      <w:pPr>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eastAsiaTheme="minorHAnsi" w:hAnsi="Consolas"/>
          <w:color w:val="DC143C"/>
          <w:sz w:val="25"/>
          <w:szCs w:val="25"/>
        </w:rPr>
        <w:t>&lt;audio&gt;</w:t>
      </w:r>
      <w:r>
        <w:rPr>
          <w:rFonts w:ascii="Verdana" w:hAnsi="Verdana"/>
          <w:color w:val="000000"/>
          <w:shd w:val="clear" w:color="auto" w:fill="FFFFFF"/>
        </w:rPr>
        <w:t> element is used to play an audio file on a web page.</w:t>
      </w:r>
    </w:p>
    <w:p w:rsidR="001D3EEA" w:rsidRDefault="001D3EEA">
      <w:pPr>
        <w:rPr>
          <w:rFonts w:ascii="Arial" w:hAnsi="Arial" w:cs="Arial"/>
          <w:sz w:val="26"/>
          <w:szCs w:val="26"/>
        </w:rPr>
      </w:pPr>
      <w:r>
        <w:rPr>
          <w:rFonts w:ascii="Arial" w:hAnsi="Arial" w:cs="Arial"/>
          <w:sz w:val="26"/>
          <w:szCs w:val="26"/>
        </w:rPr>
        <w:t>Example:</w:t>
      </w:r>
    </w:p>
    <w:tbl>
      <w:tblPr>
        <w:tblStyle w:val="TableGrid"/>
        <w:tblW w:w="0" w:type="auto"/>
        <w:tblLook w:val="04A0" w:firstRow="1" w:lastRow="0" w:firstColumn="1" w:lastColumn="0" w:noHBand="0" w:noVBand="1"/>
      </w:tblPr>
      <w:tblGrid>
        <w:gridCol w:w="10682"/>
      </w:tblGrid>
      <w:tr w:rsidR="001D3EEA" w:rsidTr="001D3EEA">
        <w:tc>
          <w:tcPr>
            <w:tcW w:w="10682" w:type="dxa"/>
          </w:tcPr>
          <w:p w:rsidR="001D3EEA" w:rsidRDefault="001D3EEA">
            <w:pPr>
              <w:rPr>
                <w:rFonts w:ascii="Arial" w:hAnsi="Arial" w:cs="Arial"/>
                <w:sz w:val="26"/>
                <w:szCs w:val="26"/>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audio</w:t>
            </w:r>
            <w:proofErr w:type="gramEnd"/>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tc>
      </w:tr>
    </w:tbl>
    <w:p w:rsidR="001D3EEA" w:rsidRPr="004F44E2" w:rsidRDefault="001D3EEA">
      <w:pPr>
        <w:rPr>
          <w:rFonts w:ascii="Arial" w:hAnsi="Arial" w:cs="Arial"/>
          <w:sz w:val="26"/>
          <w:szCs w:val="26"/>
        </w:rPr>
      </w:pPr>
    </w:p>
    <w:p w:rsidR="003F2770" w:rsidRPr="00A10D01" w:rsidRDefault="00A10D01" w:rsidP="00A10D01">
      <w:pPr>
        <w:pStyle w:val="ListParagraph"/>
        <w:numPr>
          <w:ilvl w:val="0"/>
          <w:numId w:val="11"/>
        </w:numPr>
        <w:rPr>
          <w:rFonts w:ascii="Verdana" w:hAnsi="Verdana"/>
          <w:color w:val="000000"/>
          <w:sz w:val="23"/>
          <w:szCs w:val="23"/>
          <w:shd w:val="clear" w:color="auto" w:fill="FFFFFF"/>
        </w:rPr>
      </w:pPr>
      <w:r w:rsidRPr="00A10D01">
        <w:rPr>
          <w:rFonts w:ascii="Verdana" w:hAnsi="Verdana"/>
          <w:color w:val="000000"/>
          <w:sz w:val="23"/>
          <w:szCs w:val="23"/>
          <w:shd w:val="clear" w:color="auto" w:fill="FFFFFF"/>
        </w:rPr>
        <w:t>The </w:t>
      </w:r>
      <w:r w:rsidRPr="00A10D01">
        <w:rPr>
          <w:rStyle w:val="HTMLCode"/>
          <w:rFonts w:ascii="Consolas" w:eastAsiaTheme="minorHAnsi" w:hAnsi="Consolas"/>
          <w:color w:val="DC143C"/>
          <w:sz w:val="24"/>
          <w:szCs w:val="24"/>
        </w:rPr>
        <w:t>controls</w:t>
      </w:r>
      <w:r w:rsidRPr="00A10D01">
        <w:rPr>
          <w:rFonts w:ascii="Verdana" w:hAnsi="Verdana"/>
          <w:color w:val="000000"/>
          <w:sz w:val="23"/>
          <w:szCs w:val="23"/>
          <w:shd w:val="clear" w:color="auto" w:fill="FFFFFF"/>
        </w:rPr>
        <w:t> attribute adds audio controls, like play, pause, and volume.</w:t>
      </w:r>
    </w:p>
    <w:p w:rsidR="00A10D01" w:rsidRPr="00A10D01" w:rsidRDefault="00A10D01" w:rsidP="00A10D01">
      <w:pPr>
        <w:pStyle w:val="ListParagraph"/>
        <w:numPr>
          <w:ilvl w:val="0"/>
          <w:numId w:val="11"/>
        </w:numPr>
        <w:rPr>
          <w:rFonts w:ascii="Verdana" w:hAnsi="Verdana"/>
          <w:color w:val="000000"/>
          <w:sz w:val="23"/>
          <w:szCs w:val="23"/>
          <w:shd w:val="clear" w:color="auto" w:fill="FFFFFF"/>
        </w:rPr>
      </w:pPr>
      <w:r w:rsidRPr="00A10D01">
        <w:rPr>
          <w:rFonts w:ascii="Verdana" w:hAnsi="Verdana"/>
          <w:color w:val="000000"/>
          <w:sz w:val="23"/>
          <w:szCs w:val="23"/>
          <w:shd w:val="clear" w:color="auto" w:fill="FFFFFF"/>
        </w:rPr>
        <w:t>The </w:t>
      </w:r>
      <w:r w:rsidRPr="00A10D01">
        <w:rPr>
          <w:rStyle w:val="HTMLCode"/>
          <w:rFonts w:ascii="Consolas" w:eastAsiaTheme="minorHAnsi" w:hAnsi="Consolas"/>
          <w:color w:val="DC143C"/>
          <w:sz w:val="24"/>
          <w:szCs w:val="24"/>
        </w:rPr>
        <w:t>&lt;source&gt;</w:t>
      </w:r>
      <w:r w:rsidRPr="00A10D01">
        <w:rPr>
          <w:rFonts w:ascii="Verdana" w:hAnsi="Verdana"/>
          <w:color w:val="000000"/>
          <w:sz w:val="23"/>
          <w:szCs w:val="23"/>
          <w:shd w:val="clear" w:color="auto" w:fill="FFFFFF"/>
        </w:rPr>
        <w:t> element allows you to specify alternative audio files which the browser may choose from.</w:t>
      </w:r>
    </w:p>
    <w:p w:rsidR="00A10D01" w:rsidRPr="007062C8" w:rsidRDefault="00A10D01" w:rsidP="00A10D01">
      <w:pPr>
        <w:pStyle w:val="ListParagraph"/>
        <w:numPr>
          <w:ilvl w:val="0"/>
          <w:numId w:val="11"/>
        </w:numPr>
        <w:rPr>
          <w:rFonts w:ascii="Arial" w:hAnsi="Arial" w:cs="Arial"/>
          <w:sz w:val="26"/>
          <w:szCs w:val="26"/>
        </w:rPr>
      </w:pPr>
      <w:r w:rsidRPr="00A10D01">
        <w:rPr>
          <w:rFonts w:ascii="Verdana" w:hAnsi="Verdana"/>
          <w:color w:val="000000"/>
          <w:sz w:val="23"/>
          <w:szCs w:val="23"/>
          <w:shd w:val="clear" w:color="auto" w:fill="FFFFFF"/>
        </w:rPr>
        <w:t>The text between the </w:t>
      </w:r>
      <w:r w:rsidRPr="00A10D01">
        <w:rPr>
          <w:rStyle w:val="HTMLCode"/>
          <w:rFonts w:ascii="Consolas" w:eastAsiaTheme="minorHAnsi" w:hAnsi="Consolas"/>
          <w:color w:val="DC143C"/>
          <w:sz w:val="24"/>
          <w:szCs w:val="24"/>
        </w:rPr>
        <w:t>&lt;audio&gt;</w:t>
      </w:r>
      <w:r w:rsidRPr="00A10D01">
        <w:rPr>
          <w:rFonts w:ascii="Verdana" w:hAnsi="Verdana"/>
          <w:color w:val="000000"/>
          <w:sz w:val="23"/>
          <w:szCs w:val="23"/>
          <w:shd w:val="clear" w:color="auto" w:fill="FFFFFF"/>
        </w:rPr>
        <w:t> and </w:t>
      </w:r>
      <w:r w:rsidRPr="00A10D01">
        <w:rPr>
          <w:rStyle w:val="HTMLCode"/>
          <w:rFonts w:ascii="Consolas" w:eastAsiaTheme="minorHAnsi" w:hAnsi="Consolas"/>
          <w:color w:val="DC143C"/>
          <w:sz w:val="24"/>
          <w:szCs w:val="24"/>
        </w:rPr>
        <w:t>&lt;/audio&gt;</w:t>
      </w:r>
      <w:r w:rsidRPr="00A10D01">
        <w:rPr>
          <w:rFonts w:ascii="Verdana" w:hAnsi="Verdana"/>
          <w:color w:val="000000"/>
          <w:sz w:val="23"/>
          <w:szCs w:val="23"/>
          <w:shd w:val="clear" w:color="auto" w:fill="FFFFFF"/>
        </w:rPr>
        <w:t> tags will only be displayed in browsers that do not support the </w:t>
      </w:r>
      <w:r w:rsidRPr="00A10D01">
        <w:rPr>
          <w:rStyle w:val="HTMLCode"/>
          <w:rFonts w:ascii="Consolas" w:eastAsiaTheme="minorHAnsi" w:hAnsi="Consolas"/>
          <w:color w:val="DC143C"/>
          <w:sz w:val="24"/>
          <w:szCs w:val="24"/>
        </w:rPr>
        <w:t>&lt;audio&gt;</w:t>
      </w:r>
      <w:r w:rsidRPr="00A10D01">
        <w:rPr>
          <w:rFonts w:ascii="Verdana" w:hAnsi="Verdana"/>
          <w:color w:val="000000"/>
          <w:sz w:val="23"/>
          <w:szCs w:val="23"/>
          <w:shd w:val="clear" w:color="auto" w:fill="FFFFFF"/>
        </w:rPr>
        <w:t> element.</w:t>
      </w:r>
      <w:r w:rsidR="007062C8">
        <w:rPr>
          <w:rFonts w:ascii="Verdana" w:hAnsi="Verdana"/>
          <w:color w:val="000000"/>
          <w:sz w:val="23"/>
          <w:szCs w:val="23"/>
          <w:shd w:val="clear" w:color="auto" w:fill="FFFFFF"/>
        </w:rPr>
        <w:br/>
      </w:r>
    </w:p>
    <w:p w:rsidR="007062C8" w:rsidRPr="007062C8" w:rsidRDefault="007062C8" w:rsidP="00A10D01">
      <w:pPr>
        <w:pStyle w:val="ListParagraph"/>
        <w:numPr>
          <w:ilvl w:val="0"/>
          <w:numId w:val="11"/>
        </w:numPr>
        <w:rPr>
          <w:rFonts w:ascii="Arial" w:hAnsi="Arial" w:cs="Arial"/>
          <w:sz w:val="26"/>
          <w:szCs w:val="26"/>
        </w:rPr>
      </w:pPr>
      <w:proofErr w:type="spellStart"/>
      <w:r>
        <w:rPr>
          <w:rFonts w:ascii="Verdana" w:hAnsi="Verdana"/>
          <w:color w:val="000000"/>
          <w:sz w:val="23"/>
          <w:szCs w:val="23"/>
          <w:shd w:val="clear" w:color="auto" w:fill="FFFFFF"/>
        </w:rPr>
        <w:t>Autoplay</w:t>
      </w:r>
      <w:proofErr w:type="spellEnd"/>
      <w:r>
        <w:rPr>
          <w:rFonts w:ascii="Verdana" w:hAnsi="Verdana"/>
          <w:color w:val="000000"/>
          <w:sz w:val="23"/>
          <w:szCs w:val="23"/>
          <w:shd w:val="clear" w:color="auto" w:fill="FFFFFF"/>
        </w:rPr>
        <w:t>: To start an audio file automatically, use the </w:t>
      </w:r>
      <w:proofErr w:type="spellStart"/>
      <w:r>
        <w:rPr>
          <w:rStyle w:val="HTMLCode"/>
          <w:rFonts w:ascii="Consolas" w:eastAsiaTheme="minorHAnsi" w:hAnsi="Consolas"/>
          <w:color w:val="DC143C"/>
          <w:sz w:val="24"/>
          <w:szCs w:val="24"/>
        </w:rPr>
        <w:t>autoplay</w:t>
      </w:r>
      <w:proofErr w:type="spellEnd"/>
      <w:r>
        <w:rPr>
          <w:rFonts w:ascii="Verdana" w:hAnsi="Verdana"/>
          <w:color w:val="000000"/>
          <w:sz w:val="23"/>
          <w:szCs w:val="23"/>
          <w:shd w:val="clear" w:color="auto" w:fill="FFFFFF"/>
        </w:rPr>
        <w:t> attribute</w:t>
      </w:r>
    </w:p>
    <w:p w:rsidR="007062C8" w:rsidRPr="008B7E42" w:rsidRDefault="007062C8" w:rsidP="00A10D01">
      <w:pPr>
        <w:pStyle w:val="ListParagraph"/>
        <w:numPr>
          <w:ilvl w:val="0"/>
          <w:numId w:val="11"/>
        </w:numPr>
        <w:rPr>
          <w:rFonts w:ascii="Arial" w:hAnsi="Arial" w:cs="Arial"/>
          <w:sz w:val="26"/>
          <w:szCs w:val="26"/>
        </w:rPr>
      </w:pPr>
      <w:r>
        <w:rPr>
          <w:rFonts w:ascii="Verdana" w:hAnsi="Verdana"/>
          <w:color w:val="000000"/>
          <w:sz w:val="23"/>
          <w:szCs w:val="23"/>
          <w:shd w:val="clear" w:color="auto" w:fill="FFFFFF"/>
        </w:rPr>
        <w:t>Add </w:t>
      </w:r>
      <w:r>
        <w:rPr>
          <w:rStyle w:val="HTMLCode"/>
          <w:rFonts w:ascii="Consolas" w:eastAsiaTheme="minorHAnsi" w:hAnsi="Consolas"/>
          <w:color w:val="DC143C"/>
          <w:sz w:val="24"/>
          <w:szCs w:val="24"/>
        </w:rPr>
        <w:t>muted</w:t>
      </w:r>
      <w:r>
        <w:rPr>
          <w:rFonts w:ascii="Verdana" w:hAnsi="Verdana"/>
          <w:color w:val="000000"/>
          <w:sz w:val="23"/>
          <w:szCs w:val="23"/>
          <w:shd w:val="clear" w:color="auto" w:fill="FFFFFF"/>
        </w:rPr>
        <w:t> after </w:t>
      </w:r>
      <w:proofErr w:type="spellStart"/>
      <w:r>
        <w:rPr>
          <w:rStyle w:val="HTMLCode"/>
          <w:rFonts w:ascii="Consolas" w:eastAsiaTheme="minorHAnsi" w:hAnsi="Consolas"/>
          <w:color w:val="DC143C"/>
          <w:sz w:val="24"/>
          <w:szCs w:val="24"/>
        </w:rPr>
        <w:t>autoplay</w:t>
      </w:r>
      <w:proofErr w:type="spellEnd"/>
      <w:r>
        <w:rPr>
          <w:rFonts w:ascii="Verdana" w:hAnsi="Verdana"/>
          <w:color w:val="000000"/>
          <w:sz w:val="23"/>
          <w:szCs w:val="23"/>
          <w:shd w:val="clear" w:color="auto" w:fill="FFFFFF"/>
        </w:rPr>
        <w:t> to let your audio file start playing automatically (but muted)</w:t>
      </w:r>
    </w:p>
    <w:p w:rsidR="008B7E42" w:rsidRPr="00A10D01" w:rsidRDefault="008B7E42" w:rsidP="008B7E42">
      <w:pPr>
        <w:pStyle w:val="ListParagraph"/>
        <w:rPr>
          <w:rFonts w:ascii="Arial" w:hAnsi="Arial" w:cs="Arial"/>
          <w:sz w:val="26"/>
          <w:szCs w:val="26"/>
        </w:rPr>
      </w:pPr>
    </w:p>
    <w:p w:rsidR="003F2770" w:rsidRDefault="008B7E42">
      <w:pPr>
        <w:rPr>
          <w:rFonts w:ascii="Arial" w:hAnsi="Arial" w:cs="Arial"/>
          <w:sz w:val="26"/>
          <w:szCs w:val="26"/>
        </w:rPr>
      </w:pPr>
      <w:r>
        <w:rPr>
          <w:rFonts w:ascii="Arial" w:hAnsi="Arial" w:cs="Arial"/>
          <w:sz w:val="26"/>
          <w:szCs w:val="26"/>
        </w:rPr>
        <w:t xml:space="preserve">Reference: </w:t>
      </w:r>
      <w:hyperlink r:id="rId54" w:history="1">
        <w:r w:rsidRPr="000519B1">
          <w:rPr>
            <w:rStyle w:val="Hyperlink"/>
            <w:rFonts w:ascii="Arial" w:hAnsi="Arial" w:cs="Arial"/>
            <w:sz w:val="26"/>
            <w:szCs w:val="26"/>
          </w:rPr>
          <w:t>https://www.w3schools.com/html/html5_audio.asp</w:t>
        </w:r>
      </w:hyperlink>
      <w:r>
        <w:rPr>
          <w:rFonts w:ascii="Arial" w:hAnsi="Arial" w:cs="Arial"/>
          <w:sz w:val="26"/>
          <w:szCs w:val="26"/>
        </w:rPr>
        <w:t xml:space="preserve"> </w:t>
      </w:r>
    </w:p>
    <w:p w:rsidR="008B7E42" w:rsidRDefault="008B7E42">
      <w:pPr>
        <w:rPr>
          <w:rFonts w:ascii="Arial" w:hAnsi="Arial" w:cs="Arial"/>
          <w:sz w:val="26"/>
          <w:szCs w:val="26"/>
        </w:rPr>
      </w:pPr>
    </w:p>
    <w:p w:rsidR="008B7E42" w:rsidRPr="004F44E2" w:rsidRDefault="008B7E42">
      <w:pPr>
        <w:rPr>
          <w:rFonts w:ascii="Arial" w:hAnsi="Arial" w:cs="Arial"/>
          <w:sz w:val="26"/>
          <w:szCs w:val="26"/>
        </w:rPr>
      </w:pPr>
    </w:p>
    <w:p w:rsidR="008B7E42" w:rsidRPr="001D3EEA" w:rsidRDefault="008B7E42" w:rsidP="008B7E42">
      <w:pPr>
        <w:spacing w:line="360" w:lineRule="auto"/>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 xml:space="preserve">HTML </w:t>
      </w:r>
      <w:r>
        <w:rPr>
          <w:rFonts w:ascii="Arial" w:hAnsi="Arial" w:cs="Arial"/>
          <w:b/>
          <w:color w:val="E36C0A" w:themeColor="accent6" w:themeShade="BF"/>
          <w:sz w:val="26"/>
          <w:szCs w:val="26"/>
          <w:u w:val="single"/>
        </w:rPr>
        <w:t>Object</w:t>
      </w:r>
    </w:p>
    <w:p w:rsidR="00651FB3" w:rsidRPr="00651FB3" w:rsidRDefault="00651FB3" w:rsidP="00651FB3">
      <w:pPr>
        <w:shd w:val="clear" w:color="auto" w:fill="FFFFFF"/>
        <w:spacing w:before="288" w:after="288" w:line="240" w:lineRule="auto"/>
        <w:rPr>
          <w:rFonts w:ascii="Verdana" w:eastAsia="Times New Roman" w:hAnsi="Verdana" w:cs="Times New Roman"/>
          <w:color w:val="000000"/>
          <w:sz w:val="23"/>
          <w:szCs w:val="23"/>
          <w:lang w:eastAsia="en-IN"/>
        </w:rPr>
      </w:pPr>
      <w:r w:rsidRPr="00651FB3">
        <w:rPr>
          <w:rFonts w:ascii="Verdana" w:eastAsia="Times New Roman" w:hAnsi="Verdana" w:cs="Times New Roman"/>
          <w:color w:val="000000"/>
          <w:sz w:val="23"/>
          <w:szCs w:val="23"/>
          <w:lang w:eastAsia="en-IN"/>
        </w:rPr>
        <w:t>The </w:t>
      </w:r>
      <w:r w:rsidRPr="00651FB3">
        <w:rPr>
          <w:rFonts w:ascii="Consolas" w:eastAsia="Times New Roman" w:hAnsi="Consolas" w:cs="Courier New"/>
          <w:color w:val="DC143C"/>
          <w:sz w:val="24"/>
          <w:szCs w:val="24"/>
          <w:lang w:eastAsia="en-IN"/>
        </w:rPr>
        <w:t>&lt;object&gt;</w:t>
      </w:r>
      <w:r w:rsidRPr="00651FB3">
        <w:rPr>
          <w:rFonts w:ascii="Verdana" w:eastAsia="Times New Roman" w:hAnsi="Verdana" w:cs="Times New Roman"/>
          <w:color w:val="000000"/>
          <w:sz w:val="23"/>
          <w:szCs w:val="23"/>
          <w:lang w:eastAsia="en-IN"/>
        </w:rPr>
        <w:t> tag defines a container for an external resource.</w:t>
      </w:r>
    </w:p>
    <w:p w:rsidR="00651FB3" w:rsidRPr="00651FB3" w:rsidRDefault="00651FB3" w:rsidP="00651FB3">
      <w:pPr>
        <w:shd w:val="clear" w:color="auto" w:fill="FFFFFF"/>
        <w:spacing w:before="288" w:after="288" w:line="240" w:lineRule="auto"/>
        <w:rPr>
          <w:rFonts w:ascii="Verdana" w:eastAsia="Times New Roman" w:hAnsi="Verdana" w:cs="Times New Roman"/>
          <w:color w:val="000000"/>
          <w:sz w:val="23"/>
          <w:szCs w:val="23"/>
          <w:lang w:eastAsia="en-IN"/>
        </w:rPr>
      </w:pPr>
      <w:r w:rsidRPr="00651FB3">
        <w:rPr>
          <w:rFonts w:ascii="Verdana" w:eastAsia="Times New Roman" w:hAnsi="Verdana" w:cs="Times New Roman"/>
          <w:color w:val="000000"/>
          <w:sz w:val="23"/>
          <w:szCs w:val="23"/>
          <w:lang w:eastAsia="en-IN"/>
        </w:rPr>
        <w:lastRenderedPageBreak/>
        <w:t>The external resource can be a web page, a picture, a media player, or a plug-in application.</w:t>
      </w:r>
    </w:p>
    <w:p w:rsidR="003F2770" w:rsidRDefault="00651FB3">
      <w:pPr>
        <w:rPr>
          <w:rFonts w:ascii="Arial" w:hAnsi="Arial" w:cs="Arial"/>
          <w:sz w:val="26"/>
          <w:szCs w:val="26"/>
        </w:rPr>
      </w:pPr>
      <w:r>
        <w:rPr>
          <w:rFonts w:ascii="Arial" w:hAnsi="Arial" w:cs="Arial"/>
          <w:sz w:val="26"/>
          <w:szCs w:val="26"/>
        </w:rPr>
        <w:t>Example:</w:t>
      </w:r>
    </w:p>
    <w:tbl>
      <w:tblPr>
        <w:tblStyle w:val="TableGrid"/>
        <w:tblW w:w="0" w:type="auto"/>
        <w:tblLook w:val="04A0" w:firstRow="1" w:lastRow="0" w:firstColumn="1" w:lastColumn="0" w:noHBand="0" w:noVBand="1"/>
      </w:tblPr>
      <w:tblGrid>
        <w:gridCol w:w="10682"/>
      </w:tblGrid>
      <w:tr w:rsidR="00651FB3" w:rsidTr="00651FB3">
        <w:tc>
          <w:tcPr>
            <w:tcW w:w="10682" w:type="dxa"/>
          </w:tcPr>
          <w:p w:rsidR="00651FB3" w:rsidRPr="00651FB3" w:rsidRDefault="00651FB3" w:rsidP="00651FB3">
            <w:pPr>
              <w:spacing w:before="240" w:after="240"/>
              <w:rPr>
                <w:rFonts w:ascii="Verdana" w:eastAsia="Times New Roman" w:hAnsi="Verdana" w:cs="Times New Roman"/>
                <w:color w:val="000000"/>
                <w:sz w:val="23"/>
                <w:szCs w:val="23"/>
                <w:lang w:eastAsia="en-IN"/>
              </w:rPr>
            </w:pPr>
            <w:r w:rsidRPr="00651FB3">
              <w:rPr>
                <w:rFonts w:ascii="Verdana" w:eastAsia="Times New Roman" w:hAnsi="Verdana" w:cs="Times New Roman"/>
                <w:color w:val="000000"/>
                <w:sz w:val="23"/>
                <w:szCs w:val="23"/>
                <w:lang w:eastAsia="en-IN"/>
              </w:rPr>
              <w:t>An embedded image:</w:t>
            </w:r>
          </w:p>
        </w:tc>
      </w:tr>
      <w:tr w:rsidR="00651FB3" w:rsidTr="00651FB3">
        <w:tc>
          <w:tcPr>
            <w:tcW w:w="10682" w:type="dxa"/>
          </w:tcPr>
          <w:p w:rsidR="00651FB3" w:rsidRDefault="00651FB3">
            <w:pPr>
              <w:rPr>
                <w:rFonts w:ascii="Arial" w:hAnsi="Arial" w:cs="Arial"/>
                <w:sz w:val="26"/>
                <w:szCs w:val="26"/>
              </w:rPr>
            </w:pPr>
            <w:r>
              <w:rPr>
                <w:rStyle w:val="tagcolor"/>
                <w:rFonts w:ascii="Consolas" w:hAnsi="Consolas"/>
                <w:color w:val="0000CD"/>
                <w:sz w:val="23"/>
                <w:szCs w:val="23"/>
              </w:rPr>
              <w:t>&lt;</w:t>
            </w:r>
            <w:r>
              <w:rPr>
                <w:rStyle w:val="tagnamecolor"/>
                <w:rFonts w:ascii="Consolas" w:hAnsi="Consolas"/>
                <w:color w:val="A52A2A"/>
                <w:sz w:val="23"/>
                <w:szCs w:val="23"/>
              </w:rPr>
              <w:t>object</w:t>
            </w:r>
            <w:r>
              <w:rPr>
                <w:rStyle w:val="attributecolor"/>
                <w:rFonts w:ascii="Consolas" w:hAnsi="Consolas"/>
                <w:color w:val="FF0000"/>
                <w:sz w:val="23"/>
                <w:szCs w:val="23"/>
              </w:rPr>
              <w:t> data</w:t>
            </w:r>
            <w:r>
              <w:rPr>
                <w:rStyle w:val="attributevaluecolor"/>
                <w:rFonts w:ascii="Consolas" w:hAnsi="Consolas"/>
                <w:color w:val="0000CD"/>
                <w:sz w:val="23"/>
                <w:szCs w:val="23"/>
              </w:rPr>
              <w:t>="pic_trulli.jpg"</w:t>
            </w:r>
            <w:r>
              <w:rPr>
                <w:rStyle w:val="attributecolor"/>
                <w:rFonts w:ascii="Consolas" w:hAnsi="Consolas"/>
                <w:color w:val="FF0000"/>
                <w:sz w:val="23"/>
                <w:szCs w:val="23"/>
              </w:rPr>
              <w:t> width</w:t>
            </w:r>
            <w:r>
              <w:rPr>
                <w:rStyle w:val="attributevaluecolor"/>
                <w:rFonts w:ascii="Consolas" w:hAnsi="Consolas"/>
                <w:color w:val="0000CD"/>
                <w:sz w:val="23"/>
                <w:szCs w:val="23"/>
              </w:rPr>
              <w:t>="300"</w:t>
            </w:r>
            <w:r>
              <w:rPr>
                <w:rStyle w:val="attributecolor"/>
                <w:rFonts w:ascii="Consolas" w:hAnsi="Consolas"/>
                <w:color w:val="FF0000"/>
                <w:sz w:val="23"/>
                <w:szCs w:val="23"/>
              </w:rPr>
              <w:t> height</w:t>
            </w:r>
            <w:r>
              <w:rPr>
                <w:rStyle w:val="attributevaluecolor"/>
                <w:rFonts w:ascii="Consolas" w:hAnsi="Consolas"/>
                <w:color w:val="0000CD"/>
                <w:sz w:val="23"/>
                <w:szCs w:val="23"/>
              </w:rPr>
              <w:t>="200"</w:t>
            </w:r>
            <w:r>
              <w:rPr>
                <w:rStyle w:val="tagcolor"/>
                <w:rFonts w:ascii="Consolas" w:hAnsi="Consolas"/>
                <w:color w:val="0000CD"/>
                <w:sz w:val="23"/>
                <w:szCs w:val="23"/>
              </w:rPr>
              <w:t>&gt;&lt;</w:t>
            </w:r>
            <w:r>
              <w:rPr>
                <w:rStyle w:val="tagnamecolor"/>
                <w:rFonts w:ascii="Consolas" w:hAnsi="Consolas"/>
                <w:color w:val="A52A2A"/>
                <w:sz w:val="23"/>
                <w:szCs w:val="23"/>
              </w:rPr>
              <w:t>/object</w:t>
            </w:r>
            <w:r>
              <w:rPr>
                <w:rStyle w:val="tagcolor"/>
                <w:rFonts w:ascii="Consolas" w:hAnsi="Consolas"/>
                <w:color w:val="0000CD"/>
                <w:sz w:val="23"/>
                <w:szCs w:val="23"/>
              </w:rPr>
              <w:t>&gt;</w:t>
            </w:r>
          </w:p>
        </w:tc>
      </w:tr>
      <w:tr w:rsidR="00651FB3" w:rsidTr="00651FB3">
        <w:tc>
          <w:tcPr>
            <w:tcW w:w="10682" w:type="dxa"/>
          </w:tcPr>
          <w:p w:rsidR="00651FB3" w:rsidRPr="00651FB3" w:rsidRDefault="00651FB3" w:rsidP="00651FB3">
            <w:pPr>
              <w:spacing w:before="240" w:after="240"/>
              <w:rPr>
                <w:rFonts w:ascii="Verdana" w:eastAsia="Times New Roman" w:hAnsi="Verdana" w:cs="Times New Roman"/>
                <w:color w:val="000000"/>
                <w:sz w:val="23"/>
                <w:szCs w:val="23"/>
                <w:lang w:eastAsia="en-IN"/>
              </w:rPr>
            </w:pPr>
            <w:r w:rsidRPr="00651FB3">
              <w:rPr>
                <w:rFonts w:ascii="Verdana" w:eastAsia="Times New Roman" w:hAnsi="Verdana" w:cs="Times New Roman"/>
                <w:color w:val="000000"/>
                <w:sz w:val="23"/>
                <w:szCs w:val="23"/>
                <w:lang w:eastAsia="en-IN"/>
              </w:rPr>
              <w:t>An embedded HTML page:</w:t>
            </w:r>
          </w:p>
        </w:tc>
      </w:tr>
      <w:tr w:rsidR="00651FB3" w:rsidTr="00651FB3">
        <w:tc>
          <w:tcPr>
            <w:tcW w:w="10682" w:type="dxa"/>
          </w:tcPr>
          <w:p w:rsidR="00651FB3" w:rsidRDefault="00651FB3">
            <w:pPr>
              <w:rPr>
                <w:rFonts w:ascii="Arial" w:hAnsi="Arial" w:cs="Arial"/>
                <w:sz w:val="26"/>
                <w:szCs w:val="26"/>
              </w:rPr>
            </w:pPr>
            <w:r>
              <w:rPr>
                <w:rStyle w:val="tagcolor"/>
                <w:rFonts w:ascii="Consolas" w:hAnsi="Consolas"/>
                <w:color w:val="0000CD"/>
                <w:sz w:val="23"/>
                <w:szCs w:val="23"/>
              </w:rPr>
              <w:t>&lt;</w:t>
            </w:r>
            <w:r>
              <w:rPr>
                <w:rStyle w:val="tagnamecolor"/>
                <w:rFonts w:ascii="Consolas" w:hAnsi="Consolas"/>
                <w:color w:val="A52A2A"/>
                <w:sz w:val="23"/>
                <w:szCs w:val="23"/>
              </w:rPr>
              <w:t>object</w:t>
            </w:r>
            <w:r>
              <w:rPr>
                <w:rStyle w:val="attributecolor"/>
                <w:rFonts w:ascii="Consolas" w:hAnsi="Consolas"/>
                <w:color w:val="FF0000"/>
                <w:sz w:val="23"/>
                <w:szCs w:val="23"/>
              </w:rPr>
              <w:t> data</w:t>
            </w:r>
            <w:r>
              <w:rPr>
                <w:rStyle w:val="attributevaluecolor"/>
                <w:rFonts w:ascii="Consolas" w:hAnsi="Consolas"/>
                <w:color w:val="0000CD"/>
                <w:sz w:val="23"/>
                <w:szCs w:val="23"/>
              </w:rPr>
              <w:t>="snippet.html"</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="200"</w:t>
            </w:r>
            <w:r>
              <w:rPr>
                <w:rStyle w:val="tagcolor"/>
                <w:rFonts w:ascii="Consolas" w:hAnsi="Consolas"/>
                <w:color w:val="0000CD"/>
                <w:sz w:val="23"/>
                <w:szCs w:val="23"/>
              </w:rPr>
              <w:t>&gt;&lt;</w:t>
            </w:r>
            <w:r>
              <w:rPr>
                <w:rStyle w:val="tagnamecolor"/>
                <w:rFonts w:ascii="Consolas" w:hAnsi="Consolas"/>
                <w:color w:val="A52A2A"/>
                <w:sz w:val="23"/>
                <w:szCs w:val="23"/>
              </w:rPr>
              <w:t>/object</w:t>
            </w:r>
            <w:r>
              <w:rPr>
                <w:rStyle w:val="tagcolor"/>
                <w:rFonts w:ascii="Consolas" w:hAnsi="Consolas"/>
                <w:color w:val="0000CD"/>
                <w:sz w:val="23"/>
                <w:szCs w:val="23"/>
              </w:rPr>
              <w:t>&gt;</w:t>
            </w:r>
          </w:p>
        </w:tc>
      </w:tr>
      <w:tr w:rsidR="00651FB3" w:rsidTr="00651FB3">
        <w:tc>
          <w:tcPr>
            <w:tcW w:w="10682" w:type="dxa"/>
          </w:tcPr>
          <w:p w:rsidR="00651FB3" w:rsidRPr="00651FB3" w:rsidRDefault="00651FB3" w:rsidP="00651FB3">
            <w:pPr>
              <w:spacing w:before="240" w:after="240"/>
              <w:rPr>
                <w:rFonts w:ascii="Verdana" w:eastAsia="Times New Roman" w:hAnsi="Verdana" w:cs="Times New Roman"/>
                <w:color w:val="000000"/>
                <w:sz w:val="23"/>
                <w:szCs w:val="23"/>
                <w:lang w:eastAsia="en-IN"/>
              </w:rPr>
            </w:pPr>
            <w:r w:rsidRPr="00651FB3">
              <w:rPr>
                <w:rFonts w:ascii="Verdana" w:eastAsia="Times New Roman" w:hAnsi="Verdana" w:cs="Times New Roman"/>
                <w:color w:val="000000"/>
                <w:sz w:val="23"/>
                <w:szCs w:val="23"/>
                <w:lang w:eastAsia="en-IN"/>
              </w:rPr>
              <w:t>An embedded video:</w:t>
            </w:r>
          </w:p>
        </w:tc>
      </w:tr>
      <w:tr w:rsidR="00651FB3" w:rsidTr="00651FB3">
        <w:tc>
          <w:tcPr>
            <w:tcW w:w="10682" w:type="dxa"/>
          </w:tcPr>
          <w:p w:rsidR="00651FB3" w:rsidRDefault="00651FB3">
            <w:pPr>
              <w:rPr>
                <w:rFonts w:ascii="Arial" w:hAnsi="Arial" w:cs="Arial"/>
                <w:sz w:val="26"/>
                <w:szCs w:val="26"/>
              </w:rPr>
            </w:pPr>
            <w:r>
              <w:rPr>
                <w:rStyle w:val="tagcolor"/>
                <w:rFonts w:ascii="Consolas" w:hAnsi="Consolas"/>
                <w:color w:val="0000CD"/>
                <w:sz w:val="23"/>
                <w:szCs w:val="23"/>
              </w:rPr>
              <w:t>&lt;</w:t>
            </w:r>
            <w:r>
              <w:rPr>
                <w:rStyle w:val="tagnamecolor"/>
                <w:rFonts w:ascii="Consolas" w:hAnsi="Consolas"/>
                <w:color w:val="A52A2A"/>
                <w:sz w:val="23"/>
                <w:szCs w:val="23"/>
              </w:rPr>
              <w:t>object</w:t>
            </w:r>
            <w:r>
              <w:rPr>
                <w:rStyle w:val="attributecolor"/>
                <w:rFonts w:ascii="Consolas" w:hAnsi="Consolas"/>
                <w:color w:val="FF0000"/>
                <w:sz w:val="23"/>
                <w:szCs w:val="23"/>
              </w:rPr>
              <w:t> data</w:t>
            </w:r>
            <w:r>
              <w:rPr>
                <w:rStyle w:val="attributevaluecolor"/>
                <w:rFonts w:ascii="Consolas" w:hAnsi="Consolas"/>
                <w:color w:val="0000CD"/>
                <w:sz w:val="23"/>
                <w:szCs w:val="23"/>
              </w:rPr>
              <w:t>="video.mp4"</w:t>
            </w:r>
            <w:r>
              <w:rPr>
                <w:rStyle w:val="attributecolor"/>
                <w:rFonts w:ascii="Consolas" w:hAnsi="Consolas"/>
                <w:color w:val="FF0000"/>
                <w:sz w:val="23"/>
                <w:szCs w:val="23"/>
              </w:rPr>
              <w:t> width</w:t>
            </w:r>
            <w:r>
              <w:rPr>
                <w:rStyle w:val="attributevaluecolor"/>
                <w:rFonts w:ascii="Consolas" w:hAnsi="Consolas"/>
                <w:color w:val="0000CD"/>
                <w:sz w:val="23"/>
                <w:szCs w:val="23"/>
              </w:rPr>
              <w:t>="400"</w:t>
            </w:r>
            <w:r>
              <w:rPr>
                <w:rStyle w:val="attributecolor"/>
                <w:rFonts w:ascii="Consolas" w:hAnsi="Consolas"/>
                <w:color w:val="FF0000"/>
                <w:sz w:val="23"/>
                <w:szCs w:val="23"/>
              </w:rPr>
              <w:t> height</w:t>
            </w:r>
            <w:r>
              <w:rPr>
                <w:rStyle w:val="attributevaluecolor"/>
                <w:rFonts w:ascii="Consolas" w:hAnsi="Consolas"/>
                <w:color w:val="0000CD"/>
                <w:sz w:val="23"/>
                <w:szCs w:val="23"/>
              </w:rPr>
              <w:t>="300"</w:t>
            </w:r>
            <w:r>
              <w:rPr>
                <w:rStyle w:val="tagcolor"/>
                <w:rFonts w:ascii="Consolas" w:hAnsi="Consolas"/>
                <w:color w:val="0000CD"/>
                <w:sz w:val="23"/>
                <w:szCs w:val="23"/>
              </w:rPr>
              <w:t>&gt;&lt;</w:t>
            </w:r>
            <w:r>
              <w:rPr>
                <w:rStyle w:val="tagnamecolor"/>
                <w:rFonts w:ascii="Consolas" w:hAnsi="Consolas"/>
                <w:color w:val="A52A2A"/>
                <w:sz w:val="23"/>
                <w:szCs w:val="23"/>
              </w:rPr>
              <w:t>/object</w:t>
            </w:r>
            <w:r>
              <w:rPr>
                <w:rStyle w:val="tagcolor"/>
                <w:rFonts w:ascii="Consolas" w:hAnsi="Consolas"/>
                <w:color w:val="0000CD"/>
                <w:sz w:val="23"/>
                <w:szCs w:val="23"/>
              </w:rPr>
              <w:t>&gt;</w:t>
            </w:r>
          </w:p>
        </w:tc>
      </w:tr>
    </w:tbl>
    <w:p w:rsidR="00651FB3" w:rsidRDefault="00651FB3">
      <w:pPr>
        <w:rPr>
          <w:rFonts w:ascii="Arial" w:hAnsi="Arial" w:cs="Arial"/>
          <w:sz w:val="26"/>
          <w:szCs w:val="26"/>
        </w:rPr>
      </w:pPr>
    </w:p>
    <w:p w:rsidR="00651FB3" w:rsidRDefault="00651FB3">
      <w:pPr>
        <w:rPr>
          <w:rFonts w:ascii="Arial" w:hAnsi="Arial" w:cs="Arial"/>
          <w:sz w:val="26"/>
          <w:szCs w:val="26"/>
        </w:rPr>
      </w:pPr>
      <w:r>
        <w:rPr>
          <w:rFonts w:ascii="Arial" w:hAnsi="Arial" w:cs="Arial"/>
          <w:sz w:val="26"/>
          <w:szCs w:val="26"/>
        </w:rPr>
        <w:t xml:space="preserve">Reference: </w:t>
      </w:r>
      <w:hyperlink r:id="rId55" w:history="1">
        <w:r w:rsidRPr="000519B1">
          <w:rPr>
            <w:rStyle w:val="Hyperlink"/>
            <w:rFonts w:ascii="Arial" w:hAnsi="Arial" w:cs="Arial"/>
            <w:sz w:val="26"/>
            <w:szCs w:val="26"/>
          </w:rPr>
          <w:t>https://www.w3schools.com/tags/tag_object.asp</w:t>
        </w:r>
      </w:hyperlink>
      <w:r>
        <w:rPr>
          <w:rFonts w:ascii="Arial" w:hAnsi="Arial" w:cs="Arial"/>
          <w:sz w:val="26"/>
          <w:szCs w:val="26"/>
        </w:rPr>
        <w:t xml:space="preserve"> </w:t>
      </w:r>
    </w:p>
    <w:p w:rsidR="008B7E42" w:rsidRPr="00651FB3" w:rsidRDefault="00651FB3">
      <w:pPr>
        <w:rPr>
          <w:rFonts w:ascii="Arial" w:hAnsi="Arial" w:cs="Arial"/>
          <w:color w:val="FF0000"/>
          <w:sz w:val="26"/>
          <w:szCs w:val="26"/>
          <w:u w:val="single"/>
        </w:rPr>
      </w:pPr>
      <w:r w:rsidRPr="00651FB3">
        <w:rPr>
          <w:rFonts w:ascii="Arial" w:hAnsi="Arial" w:cs="Arial"/>
          <w:color w:val="FF0000"/>
          <w:sz w:val="26"/>
          <w:szCs w:val="26"/>
          <w:u w:val="single"/>
        </w:rPr>
        <w:t>Note:</w:t>
      </w:r>
    </w:p>
    <w:p w:rsidR="00651FB3" w:rsidRPr="00651FB3" w:rsidRDefault="00651FB3" w:rsidP="00651FB3">
      <w:pPr>
        <w:spacing w:before="240" w:after="240" w:line="240" w:lineRule="auto"/>
        <w:rPr>
          <w:rFonts w:ascii="Verdana" w:eastAsia="Times New Roman" w:hAnsi="Verdana" w:cs="Times New Roman"/>
          <w:color w:val="000000"/>
          <w:sz w:val="23"/>
          <w:szCs w:val="23"/>
          <w:lang w:eastAsia="en-IN"/>
        </w:rPr>
      </w:pPr>
      <w:r w:rsidRPr="00651FB3">
        <w:rPr>
          <w:rFonts w:ascii="Verdana" w:eastAsia="Times New Roman" w:hAnsi="Verdana" w:cs="Times New Roman"/>
          <w:color w:val="000000"/>
          <w:sz w:val="23"/>
          <w:szCs w:val="23"/>
          <w:lang w:eastAsia="en-IN"/>
        </w:rPr>
        <w:t>To embed a picture, it is better to use the </w:t>
      </w:r>
      <w:r w:rsidRPr="00651FB3">
        <w:rPr>
          <w:rFonts w:ascii="Consolas" w:eastAsia="Times New Roman" w:hAnsi="Consolas" w:cs="Courier New"/>
          <w:color w:val="DC143C"/>
          <w:sz w:val="24"/>
          <w:szCs w:val="24"/>
          <w:lang w:eastAsia="en-IN"/>
        </w:rPr>
        <w:t>&lt;</w:t>
      </w:r>
      <w:proofErr w:type="spellStart"/>
      <w:r w:rsidRPr="00651FB3">
        <w:rPr>
          <w:rFonts w:ascii="Consolas" w:eastAsia="Times New Roman" w:hAnsi="Consolas" w:cs="Courier New"/>
          <w:color w:val="DC143C"/>
          <w:sz w:val="24"/>
          <w:szCs w:val="24"/>
          <w:lang w:eastAsia="en-IN"/>
        </w:rPr>
        <w:t>img</w:t>
      </w:r>
      <w:proofErr w:type="spellEnd"/>
      <w:r w:rsidRPr="00651FB3">
        <w:rPr>
          <w:rFonts w:ascii="Consolas" w:eastAsia="Times New Roman" w:hAnsi="Consolas" w:cs="Courier New"/>
          <w:color w:val="DC143C"/>
          <w:sz w:val="24"/>
          <w:szCs w:val="24"/>
          <w:lang w:eastAsia="en-IN"/>
        </w:rPr>
        <w:t>&gt;</w:t>
      </w:r>
      <w:r w:rsidRPr="00651FB3">
        <w:rPr>
          <w:rFonts w:ascii="Verdana" w:eastAsia="Times New Roman" w:hAnsi="Verdana" w:cs="Times New Roman"/>
          <w:color w:val="000000"/>
          <w:sz w:val="23"/>
          <w:szCs w:val="23"/>
          <w:lang w:eastAsia="en-IN"/>
        </w:rPr>
        <w:t> tag.</w:t>
      </w:r>
    </w:p>
    <w:p w:rsidR="00651FB3" w:rsidRPr="00651FB3" w:rsidRDefault="00651FB3" w:rsidP="00651FB3">
      <w:pPr>
        <w:spacing w:before="240" w:after="240" w:line="240" w:lineRule="auto"/>
        <w:rPr>
          <w:rFonts w:ascii="Verdana" w:eastAsia="Times New Roman" w:hAnsi="Verdana" w:cs="Times New Roman"/>
          <w:color w:val="000000"/>
          <w:sz w:val="23"/>
          <w:szCs w:val="23"/>
          <w:lang w:eastAsia="en-IN"/>
        </w:rPr>
      </w:pPr>
      <w:r w:rsidRPr="00651FB3">
        <w:rPr>
          <w:rFonts w:ascii="Verdana" w:eastAsia="Times New Roman" w:hAnsi="Verdana" w:cs="Times New Roman"/>
          <w:color w:val="000000"/>
          <w:sz w:val="23"/>
          <w:szCs w:val="23"/>
          <w:lang w:eastAsia="en-IN"/>
        </w:rPr>
        <w:t>To embed HTML, it is better to use the </w:t>
      </w:r>
      <w:r w:rsidRPr="00651FB3">
        <w:rPr>
          <w:rFonts w:ascii="Consolas" w:eastAsia="Times New Roman" w:hAnsi="Consolas" w:cs="Courier New"/>
          <w:color w:val="DC143C"/>
          <w:sz w:val="24"/>
          <w:szCs w:val="24"/>
          <w:lang w:eastAsia="en-IN"/>
        </w:rPr>
        <w:t>&lt;</w:t>
      </w:r>
      <w:proofErr w:type="spellStart"/>
      <w:r w:rsidRPr="00651FB3">
        <w:rPr>
          <w:rFonts w:ascii="Consolas" w:eastAsia="Times New Roman" w:hAnsi="Consolas" w:cs="Courier New"/>
          <w:color w:val="DC143C"/>
          <w:sz w:val="24"/>
          <w:szCs w:val="24"/>
          <w:lang w:eastAsia="en-IN"/>
        </w:rPr>
        <w:t>iframe</w:t>
      </w:r>
      <w:proofErr w:type="spellEnd"/>
      <w:r w:rsidRPr="00651FB3">
        <w:rPr>
          <w:rFonts w:ascii="Consolas" w:eastAsia="Times New Roman" w:hAnsi="Consolas" w:cs="Courier New"/>
          <w:color w:val="DC143C"/>
          <w:sz w:val="24"/>
          <w:szCs w:val="24"/>
          <w:lang w:eastAsia="en-IN"/>
        </w:rPr>
        <w:t>&gt;</w:t>
      </w:r>
      <w:r w:rsidRPr="00651FB3">
        <w:rPr>
          <w:rFonts w:ascii="Verdana" w:eastAsia="Times New Roman" w:hAnsi="Verdana" w:cs="Times New Roman"/>
          <w:color w:val="000000"/>
          <w:sz w:val="23"/>
          <w:szCs w:val="23"/>
          <w:lang w:eastAsia="en-IN"/>
        </w:rPr>
        <w:t> tag.</w:t>
      </w:r>
    </w:p>
    <w:p w:rsidR="00651FB3" w:rsidRPr="00651FB3" w:rsidRDefault="00651FB3" w:rsidP="00651FB3">
      <w:pPr>
        <w:spacing w:before="240" w:after="240" w:line="240" w:lineRule="auto"/>
        <w:rPr>
          <w:rFonts w:ascii="Verdana" w:eastAsia="Times New Roman" w:hAnsi="Verdana" w:cs="Times New Roman"/>
          <w:color w:val="000000"/>
          <w:sz w:val="23"/>
          <w:szCs w:val="23"/>
          <w:lang w:eastAsia="en-IN"/>
        </w:rPr>
      </w:pPr>
      <w:r w:rsidRPr="00651FB3">
        <w:rPr>
          <w:rFonts w:ascii="Verdana" w:eastAsia="Times New Roman" w:hAnsi="Verdana" w:cs="Times New Roman"/>
          <w:color w:val="000000"/>
          <w:sz w:val="23"/>
          <w:szCs w:val="23"/>
          <w:lang w:eastAsia="en-IN"/>
        </w:rPr>
        <w:t>To embed video or audio, it is better to use the </w:t>
      </w:r>
      <w:r w:rsidRPr="00651FB3">
        <w:rPr>
          <w:rFonts w:ascii="Consolas" w:eastAsia="Times New Roman" w:hAnsi="Consolas" w:cs="Courier New"/>
          <w:color w:val="DC143C"/>
          <w:sz w:val="24"/>
          <w:szCs w:val="24"/>
          <w:lang w:eastAsia="en-IN"/>
        </w:rPr>
        <w:t>&lt;video&gt;</w:t>
      </w:r>
      <w:r w:rsidRPr="00651FB3">
        <w:rPr>
          <w:rFonts w:ascii="Verdana" w:eastAsia="Times New Roman" w:hAnsi="Verdana" w:cs="Times New Roman"/>
          <w:color w:val="000000"/>
          <w:sz w:val="23"/>
          <w:szCs w:val="23"/>
          <w:lang w:eastAsia="en-IN"/>
        </w:rPr>
        <w:t> and </w:t>
      </w:r>
      <w:r w:rsidRPr="00651FB3">
        <w:rPr>
          <w:rFonts w:ascii="Consolas" w:eastAsia="Times New Roman" w:hAnsi="Consolas" w:cs="Courier New"/>
          <w:color w:val="DC143C"/>
          <w:sz w:val="24"/>
          <w:szCs w:val="24"/>
          <w:lang w:eastAsia="en-IN"/>
        </w:rPr>
        <w:t>&lt;audio&gt;</w:t>
      </w:r>
      <w:r w:rsidRPr="00651FB3">
        <w:rPr>
          <w:rFonts w:ascii="Verdana" w:eastAsia="Times New Roman" w:hAnsi="Verdana" w:cs="Times New Roman"/>
          <w:color w:val="000000"/>
          <w:sz w:val="23"/>
          <w:szCs w:val="23"/>
          <w:lang w:eastAsia="en-IN"/>
        </w:rPr>
        <w:t> tags.</w:t>
      </w:r>
    </w:p>
    <w:p w:rsidR="00651FB3" w:rsidRDefault="00651FB3">
      <w:pPr>
        <w:rPr>
          <w:rFonts w:ascii="Arial" w:hAnsi="Arial" w:cs="Arial"/>
          <w:sz w:val="26"/>
          <w:szCs w:val="26"/>
        </w:rPr>
      </w:pPr>
    </w:p>
    <w:p w:rsidR="008B7E42" w:rsidRDefault="008B7E42">
      <w:pPr>
        <w:rPr>
          <w:rFonts w:ascii="Arial" w:hAnsi="Arial" w:cs="Arial"/>
          <w:sz w:val="26"/>
          <w:szCs w:val="26"/>
        </w:rPr>
      </w:pPr>
    </w:p>
    <w:p w:rsidR="008B7E42" w:rsidRPr="001D3EEA" w:rsidRDefault="008B7E42" w:rsidP="008B7E42">
      <w:pPr>
        <w:spacing w:line="360" w:lineRule="auto"/>
        <w:jc w:val="center"/>
        <w:rPr>
          <w:rFonts w:ascii="Arial" w:hAnsi="Arial" w:cs="Arial"/>
          <w:b/>
          <w:color w:val="E36C0A" w:themeColor="accent6" w:themeShade="BF"/>
          <w:sz w:val="26"/>
          <w:szCs w:val="26"/>
          <w:u w:val="single"/>
        </w:rPr>
      </w:pPr>
      <w:r w:rsidRPr="004F44E2">
        <w:rPr>
          <w:rFonts w:ascii="Arial" w:hAnsi="Arial" w:cs="Arial"/>
          <w:b/>
          <w:color w:val="E36C0A" w:themeColor="accent6" w:themeShade="BF"/>
          <w:sz w:val="26"/>
          <w:szCs w:val="26"/>
          <w:u w:val="single"/>
        </w:rPr>
        <w:t xml:space="preserve">HTML </w:t>
      </w:r>
      <w:r w:rsidR="00C90CA1">
        <w:rPr>
          <w:rFonts w:ascii="Arial" w:hAnsi="Arial" w:cs="Arial"/>
          <w:b/>
          <w:color w:val="E36C0A" w:themeColor="accent6" w:themeShade="BF"/>
          <w:sz w:val="26"/>
          <w:szCs w:val="26"/>
          <w:u w:val="single"/>
        </w:rPr>
        <w:t>Video</w:t>
      </w:r>
    </w:p>
    <w:p w:rsidR="00C90CA1" w:rsidRDefault="00C90CA1" w:rsidP="00C90CA1">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&lt;video&gt;</w:t>
      </w:r>
      <w:r>
        <w:rPr>
          <w:rFonts w:ascii="Verdana" w:hAnsi="Verdana"/>
          <w:color w:val="000000"/>
        </w:rPr>
        <w:t> element is used to show a video on a web page.</w:t>
      </w:r>
    </w:p>
    <w:p w:rsidR="008B7E42" w:rsidRDefault="00C90CA1">
      <w:pPr>
        <w:rPr>
          <w:rFonts w:ascii="Arial" w:hAnsi="Arial" w:cs="Arial"/>
          <w:sz w:val="26"/>
          <w:szCs w:val="26"/>
        </w:rPr>
      </w:pPr>
      <w:r>
        <w:rPr>
          <w:rFonts w:ascii="Arial" w:hAnsi="Arial" w:cs="Arial"/>
          <w:sz w:val="26"/>
          <w:szCs w:val="26"/>
        </w:rPr>
        <w:t>Example:</w:t>
      </w:r>
    </w:p>
    <w:tbl>
      <w:tblPr>
        <w:tblStyle w:val="TableGrid"/>
        <w:tblW w:w="0" w:type="auto"/>
        <w:tblLook w:val="04A0" w:firstRow="1" w:lastRow="0" w:firstColumn="1" w:lastColumn="0" w:noHBand="0" w:noVBand="1"/>
      </w:tblPr>
      <w:tblGrid>
        <w:gridCol w:w="10682"/>
      </w:tblGrid>
      <w:tr w:rsidR="00C90CA1" w:rsidTr="00C90CA1">
        <w:tc>
          <w:tcPr>
            <w:tcW w:w="10682" w:type="dxa"/>
          </w:tcPr>
          <w:p w:rsidR="00C90CA1" w:rsidRDefault="00C90CA1">
            <w:pPr>
              <w:rPr>
                <w:rFonts w:ascii="Arial" w:hAnsi="Arial" w:cs="Arial"/>
                <w:sz w:val="26"/>
                <w:szCs w:val="26"/>
              </w:rPr>
            </w:pPr>
            <w:r>
              <w:rPr>
                <w:rStyle w:val="tagcolor"/>
                <w:rFonts w:ascii="Consolas" w:hAnsi="Consolas"/>
                <w:color w:val="0000CD"/>
                <w:sz w:val="23"/>
                <w:szCs w:val="23"/>
              </w:rPr>
              <w:b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r>
              <w:rPr>
                <w:rStyle w:val="tagcolor"/>
                <w:rFonts w:ascii="Consolas" w:hAnsi="Consolas"/>
                <w:color w:val="0000CD"/>
                <w:sz w:val="23"/>
                <w:szCs w:val="23"/>
              </w:rPr>
              <w:br/>
            </w:r>
          </w:p>
        </w:tc>
      </w:tr>
    </w:tbl>
    <w:p w:rsidR="00C90CA1" w:rsidRDefault="00C90CA1">
      <w:pPr>
        <w:rPr>
          <w:rFonts w:ascii="Arial" w:hAnsi="Arial" w:cs="Arial"/>
          <w:sz w:val="26"/>
          <w:szCs w:val="26"/>
        </w:rPr>
      </w:pPr>
    </w:p>
    <w:p w:rsidR="008B7E42" w:rsidRDefault="008B7E42">
      <w:pPr>
        <w:rPr>
          <w:rFonts w:ascii="Arial" w:hAnsi="Arial" w:cs="Arial"/>
          <w:sz w:val="26"/>
          <w:szCs w:val="26"/>
        </w:rPr>
      </w:pPr>
    </w:p>
    <w:p w:rsidR="008B7E42" w:rsidRPr="001D3EEA" w:rsidRDefault="00563019" w:rsidP="008B7E42">
      <w:pPr>
        <w:spacing w:line="360" w:lineRule="auto"/>
        <w:jc w:val="center"/>
        <w:rPr>
          <w:rFonts w:ascii="Arial" w:hAnsi="Arial" w:cs="Arial"/>
          <w:b/>
          <w:color w:val="E36C0A" w:themeColor="accent6" w:themeShade="BF"/>
          <w:sz w:val="26"/>
          <w:szCs w:val="26"/>
          <w:u w:val="single"/>
        </w:rPr>
      </w:pPr>
      <w:proofErr w:type="spellStart"/>
      <w:r>
        <w:rPr>
          <w:rFonts w:ascii="Arial" w:hAnsi="Arial" w:cs="Arial"/>
          <w:b/>
          <w:color w:val="E36C0A" w:themeColor="accent6" w:themeShade="BF"/>
          <w:sz w:val="26"/>
          <w:szCs w:val="26"/>
          <w:u w:val="single"/>
        </w:rPr>
        <w:t>Youtube</w:t>
      </w:r>
      <w:proofErr w:type="spellEnd"/>
      <w:r w:rsidR="008B7E42" w:rsidRPr="004F44E2">
        <w:rPr>
          <w:rFonts w:ascii="Arial" w:hAnsi="Arial" w:cs="Arial"/>
          <w:b/>
          <w:color w:val="E36C0A" w:themeColor="accent6" w:themeShade="BF"/>
          <w:sz w:val="26"/>
          <w:szCs w:val="26"/>
          <w:u w:val="single"/>
        </w:rPr>
        <w:t xml:space="preserve"> </w:t>
      </w:r>
      <w:r>
        <w:rPr>
          <w:rFonts w:ascii="Arial" w:hAnsi="Arial" w:cs="Arial"/>
          <w:b/>
          <w:color w:val="E36C0A" w:themeColor="accent6" w:themeShade="BF"/>
          <w:sz w:val="26"/>
          <w:szCs w:val="26"/>
          <w:u w:val="single"/>
        </w:rPr>
        <w:t>Video</w:t>
      </w:r>
    </w:p>
    <w:p w:rsidR="00563019" w:rsidRPr="00563019" w:rsidRDefault="00563019" w:rsidP="00563019">
      <w:pPr>
        <w:shd w:val="clear" w:color="auto" w:fill="FFFFFF"/>
        <w:spacing w:before="288" w:after="288" w:line="240" w:lineRule="auto"/>
        <w:rPr>
          <w:rFonts w:ascii="Verdana" w:eastAsia="Times New Roman" w:hAnsi="Verdana" w:cs="Times New Roman"/>
          <w:color w:val="000000"/>
          <w:sz w:val="23"/>
          <w:szCs w:val="23"/>
          <w:lang w:eastAsia="en-IN"/>
        </w:rPr>
      </w:pPr>
      <w:r w:rsidRPr="00563019">
        <w:rPr>
          <w:rFonts w:ascii="Verdana" w:eastAsia="Times New Roman" w:hAnsi="Verdana" w:cs="Times New Roman"/>
          <w:color w:val="000000"/>
          <w:sz w:val="23"/>
          <w:szCs w:val="23"/>
          <w:lang w:eastAsia="en-IN"/>
        </w:rPr>
        <w:t>To play your video on a web page, do the following:</w:t>
      </w:r>
    </w:p>
    <w:p w:rsidR="00563019" w:rsidRPr="00563019" w:rsidRDefault="00563019" w:rsidP="0076067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63019">
        <w:rPr>
          <w:rFonts w:ascii="Verdana" w:eastAsia="Times New Roman" w:hAnsi="Verdana" w:cs="Times New Roman"/>
          <w:color w:val="000000"/>
          <w:sz w:val="23"/>
          <w:szCs w:val="23"/>
          <w:lang w:eastAsia="en-IN"/>
        </w:rPr>
        <w:t>Upload the video to YouTube</w:t>
      </w:r>
    </w:p>
    <w:p w:rsidR="00760675" w:rsidRDefault="00760675" w:rsidP="0056301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60675">
        <w:rPr>
          <w:rFonts w:ascii="Verdana" w:eastAsia="Times New Roman" w:hAnsi="Verdana" w:cs="Times New Roman"/>
          <w:color w:val="000000"/>
          <w:sz w:val="23"/>
          <w:szCs w:val="23"/>
          <w:lang w:eastAsia="en-IN"/>
        </w:rPr>
        <w:lastRenderedPageBreak/>
        <w:t>Share -&gt; Embed</w:t>
      </w:r>
    </w:p>
    <w:p w:rsidR="00760675" w:rsidRDefault="00760675" w:rsidP="0056301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Copy the &lt;</w:t>
      </w:r>
      <w:proofErr w:type="spellStart"/>
      <w:r>
        <w:rPr>
          <w:rFonts w:ascii="Verdana" w:eastAsia="Times New Roman" w:hAnsi="Verdana" w:cs="Times New Roman"/>
          <w:color w:val="000000"/>
          <w:sz w:val="23"/>
          <w:szCs w:val="23"/>
          <w:lang w:eastAsia="en-IN"/>
        </w:rPr>
        <w:t>iframe</w:t>
      </w:r>
      <w:proofErr w:type="spellEnd"/>
      <w:r>
        <w:rPr>
          <w:rFonts w:ascii="Verdana" w:eastAsia="Times New Roman" w:hAnsi="Verdana" w:cs="Times New Roman"/>
          <w:color w:val="000000"/>
          <w:sz w:val="23"/>
          <w:szCs w:val="23"/>
          <w:lang w:eastAsia="en-IN"/>
        </w:rPr>
        <w:t>&gt; code</w:t>
      </w:r>
    </w:p>
    <w:p w:rsidR="00760675" w:rsidRDefault="00760675" w:rsidP="0056301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Paste it in your html page</w:t>
      </w:r>
      <w:r>
        <w:rPr>
          <w:rFonts w:ascii="Verdana" w:eastAsia="Times New Roman" w:hAnsi="Verdana" w:cs="Times New Roman"/>
          <w:color w:val="000000"/>
          <w:sz w:val="23"/>
          <w:szCs w:val="23"/>
          <w:lang w:eastAsia="en-IN"/>
        </w:rPr>
        <w:br/>
      </w:r>
    </w:p>
    <w:p w:rsidR="00563019" w:rsidRPr="00563019" w:rsidRDefault="00563019" w:rsidP="00563019">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63019">
        <w:rPr>
          <w:rFonts w:ascii="Verdana" w:eastAsia="Times New Roman" w:hAnsi="Verdana" w:cs="Times New Roman"/>
          <w:color w:val="000000"/>
          <w:sz w:val="23"/>
          <w:szCs w:val="23"/>
          <w:lang w:eastAsia="en-IN"/>
        </w:rPr>
        <w:t>Use the </w:t>
      </w:r>
      <w:r w:rsidRPr="00760675">
        <w:rPr>
          <w:rFonts w:ascii="Consolas" w:eastAsia="Times New Roman" w:hAnsi="Consolas" w:cs="Courier New"/>
          <w:color w:val="DC143C"/>
          <w:sz w:val="24"/>
          <w:szCs w:val="24"/>
          <w:lang w:eastAsia="en-IN"/>
        </w:rPr>
        <w:t>width</w:t>
      </w:r>
      <w:r w:rsidRPr="00563019">
        <w:rPr>
          <w:rFonts w:ascii="Verdana" w:eastAsia="Times New Roman" w:hAnsi="Verdana" w:cs="Times New Roman"/>
          <w:color w:val="000000"/>
          <w:sz w:val="23"/>
          <w:szCs w:val="23"/>
          <w:lang w:eastAsia="en-IN"/>
        </w:rPr>
        <w:t> and </w:t>
      </w:r>
      <w:r w:rsidRPr="00760675">
        <w:rPr>
          <w:rFonts w:ascii="Consolas" w:eastAsia="Times New Roman" w:hAnsi="Consolas" w:cs="Courier New"/>
          <w:color w:val="DC143C"/>
          <w:sz w:val="24"/>
          <w:szCs w:val="24"/>
          <w:lang w:eastAsia="en-IN"/>
        </w:rPr>
        <w:t>height</w:t>
      </w:r>
      <w:r w:rsidRPr="00563019">
        <w:rPr>
          <w:rFonts w:ascii="Verdana" w:eastAsia="Times New Roman" w:hAnsi="Verdana" w:cs="Times New Roman"/>
          <w:color w:val="000000"/>
          <w:sz w:val="23"/>
          <w:szCs w:val="23"/>
          <w:lang w:eastAsia="en-IN"/>
        </w:rPr>
        <w:t> attributes to specify the dimension of the player</w:t>
      </w:r>
    </w:p>
    <w:p w:rsidR="00563019" w:rsidRDefault="00563019">
      <w:pPr>
        <w:rPr>
          <w:rFonts w:ascii="Arial" w:hAnsi="Arial" w:cs="Arial"/>
          <w:sz w:val="26"/>
          <w:szCs w:val="26"/>
        </w:rPr>
      </w:pPr>
      <w:r>
        <w:rPr>
          <w:rFonts w:ascii="Arial" w:hAnsi="Arial" w:cs="Arial"/>
          <w:sz w:val="26"/>
          <w:szCs w:val="26"/>
        </w:rPr>
        <w:t>Example</w:t>
      </w:r>
    </w:p>
    <w:tbl>
      <w:tblPr>
        <w:tblStyle w:val="TableGrid"/>
        <w:tblW w:w="0" w:type="auto"/>
        <w:tblLook w:val="04A0" w:firstRow="1" w:lastRow="0" w:firstColumn="1" w:lastColumn="0" w:noHBand="0" w:noVBand="1"/>
      </w:tblPr>
      <w:tblGrid>
        <w:gridCol w:w="10682"/>
      </w:tblGrid>
      <w:tr w:rsidR="00563019" w:rsidTr="00563019">
        <w:tc>
          <w:tcPr>
            <w:tcW w:w="10682" w:type="dxa"/>
          </w:tcPr>
          <w:p w:rsidR="00563019" w:rsidRDefault="00563019" w:rsidP="00563019">
            <w:pPr>
              <w:rPr>
                <w:rStyle w:val="tagcolor"/>
                <w:rFonts w:ascii="Consolas" w:hAnsi="Consolas"/>
                <w:color w:val="0000CD"/>
                <w:sz w:val="23"/>
                <w:szCs w:val="23"/>
              </w:rPr>
            </w:pPr>
          </w:p>
          <w:p w:rsidR="00563019" w:rsidRDefault="00563019" w:rsidP="00563019">
            <w:pPr>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 xml:space="preserve">="315"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="https://www.youtube.com/embed/tgbNymZ7vqY"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p>
          <w:p w:rsidR="00563019" w:rsidRDefault="00563019" w:rsidP="00563019">
            <w:pPr>
              <w:rPr>
                <w:rFonts w:ascii="Arial" w:hAnsi="Arial" w:cs="Arial"/>
                <w:sz w:val="26"/>
                <w:szCs w:val="26"/>
              </w:rPr>
            </w:pPr>
          </w:p>
        </w:tc>
      </w:tr>
    </w:tbl>
    <w:p w:rsidR="00563019" w:rsidRDefault="00563019">
      <w:pPr>
        <w:rPr>
          <w:rFonts w:ascii="Arial" w:hAnsi="Arial" w:cs="Arial"/>
          <w:sz w:val="26"/>
          <w:szCs w:val="26"/>
        </w:rPr>
      </w:pPr>
    </w:p>
    <w:p w:rsidR="008B7E42" w:rsidRDefault="008B7E42">
      <w:pPr>
        <w:rPr>
          <w:rFonts w:ascii="Arial" w:hAnsi="Arial" w:cs="Arial"/>
          <w:sz w:val="26"/>
          <w:szCs w:val="26"/>
        </w:rPr>
      </w:pPr>
    </w:p>
    <w:p w:rsidR="008B7E42" w:rsidRDefault="008B7E42">
      <w:pPr>
        <w:rPr>
          <w:rFonts w:ascii="Arial" w:hAnsi="Arial" w:cs="Arial"/>
          <w:sz w:val="26"/>
          <w:szCs w:val="26"/>
        </w:rPr>
      </w:pPr>
    </w:p>
    <w:p w:rsidR="008B7E42" w:rsidRDefault="008B7E42">
      <w:pPr>
        <w:rPr>
          <w:rFonts w:ascii="Arial" w:hAnsi="Arial" w:cs="Arial"/>
          <w:sz w:val="26"/>
          <w:szCs w:val="26"/>
        </w:rPr>
      </w:pPr>
    </w:p>
    <w:p w:rsidR="008B7E42" w:rsidRPr="004F44E2" w:rsidRDefault="008B7E42">
      <w:pPr>
        <w:rPr>
          <w:rFonts w:ascii="Arial" w:hAnsi="Arial" w:cs="Arial"/>
          <w:sz w:val="26"/>
          <w:szCs w:val="26"/>
        </w:rPr>
      </w:pPr>
    </w:p>
    <w:p w:rsidR="003F2770" w:rsidRPr="004F44E2" w:rsidRDefault="003F2770">
      <w:pPr>
        <w:rPr>
          <w:rFonts w:ascii="Arial" w:hAnsi="Arial" w:cs="Arial"/>
          <w:sz w:val="26"/>
          <w:szCs w:val="26"/>
        </w:rPr>
      </w:pPr>
    </w:p>
    <w:p w:rsidR="003F2770" w:rsidRPr="004F44E2" w:rsidRDefault="003F2770">
      <w:pPr>
        <w:rPr>
          <w:rFonts w:ascii="Arial" w:hAnsi="Arial" w:cs="Arial"/>
          <w:sz w:val="26"/>
          <w:szCs w:val="26"/>
        </w:rPr>
      </w:pPr>
    </w:p>
    <w:p w:rsidR="003F2770" w:rsidRPr="004F44E2" w:rsidRDefault="003F2770">
      <w:pPr>
        <w:rPr>
          <w:rFonts w:ascii="Arial" w:hAnsi="Arial" w:cs="Arial"/>
          <w:sz w:val="26"/>
          <w:szCs w:val="26"/>
        </w:rPr>
      </w:pPr>
    </w:p>
    <w:p w:rsidR="003F2770" w:rsidRPr="004F44E2" w:rsidRDefault="003F2770">
      <w:pPr>
        <w:rPr>
          <w:rFonts w:ascii="Arial" w:hAnsi="Arial" w:cs="Arial"/>
          <w:sz w:val="26"/>
          <w:szCs w:val="26"/>
        </w:rPr>
      </w:pPr>
    </w:p>
    <w:p w:rsidR="003F2770" w:rsidRPr="004F44E2" w:rsidRDefault="003F2770">
      <w:pPr>
        <w:rPr>
          <w:rFonts w:ascii="Arial" w:hAnsi="Arial" w:cs="Arial"/>
          <w:sz w:val="26"/>
          <w:szCs w:val="26"/>
        </w:rPr>
      </w:pPr>
    </w:p>
    <w:p w:rsidR="003F2770" w:rsidRPr="004F44E2" w:rsidRDefault="003F2770">
      <w:pPr>
        <w:rPr>
          <w:rFonts w:ascii="Arial" w:hAnsi="Arial" w:cs="Arial"/>
          <w:sz w:val="26"/>
          <w:szCs w:val="26"/>
        </w:rPr>
      </w:pPr>
    </w:p>
    <w:p w:rsidR="003F2770" w:rsidRPr="004F44E2" w:rsidRDefault="003F2770">
      <w:pPr>
        <w:rPr>
          <w:rFonts w:ascii="Arial" w:hAnsi="Arial" w:cs="Arial"/>
          <w:sz w:val="26"/>
          <w:szCs w:val="26"/>
        </w:rPr>
      </w:pPr>
    </w:p>
    <w:p w:rsidR="003F2770" w:rsidRDefault="003F2770">
      <w:pPr>
        <w:rPr>
          <w:rFonts w:ascii="Arial" w:hAnsi="Arial" w:cs="Arial"/>
          <w:sz w:val="26"/>
          <w:szCs w:val="26"/>
        </w:rPr>
      </w:pPr>
    </w:p>
    <w:p w:rsidR="00161DD0" w:rsidRDefault="00161DD0">
      <w:pPr>
        <w:rPr>
          <w:rFonts w:ascii="Arial" w:hAnsi="Arial" w:cs="Arial"/>
          <w:sz w:val="26"/>
          <w:szCs w:val="26"/>
        </w:rPr>
      </w:pPr>
    </w:p>
    <w:p w:rsidR="00161DD0" w:rsidRDefault="00161DD0">
      <w:pPr>
        <w:rPr>
          <w:rFonts w:ascii="Arial" w:hAnsi="Arial" w:cs="Arial"/>
          <w:sz w:val="26"/>
          <w:szCs w:val="26"/>
        </w:rPr>
      </w:pPr>
    </w:p>
    <w:p w:rsidR="00161DD0" w:rsidRDefault="00161DD0">
      <w:pPr>
        <w:rPr>
          <w:rFonts w:ascii="Arial" w:hAnsi="Arial" w:cs="Arial"/>
          <w:sz w:val="26"/>
          <w:szCs w:val="26"/>
        </w:rPr>
      </w:pPr>
    </w:p>
    <w:p w:rsidR="00161DD0" w:rsidRDefault="00161DD0">
      <w:pPr>
        <w:rPr>
          <w:rFonts w:ascii="Arial" w:hAnsi="Arial" w:cs="Arial"/>
          <w:sz w:val="26"/>
          <w:szCs w:val="26"/>
        </w:rPr>
      </w:pPr>
    </w:p>
    <w:p w:rsidR="00161DD0" w:rsidRDefault="00161DD0">
      <w:pPr>
        <w:rPr>
          <w:rFonts w:ascii="Arial" w:hAnsi="Arial" w:cs="Arial"/>
          <w:sz w:val="26"/>
          <w:szCs w:val="26"/>
        </w:rPr>
      </w:pPr>
    </w:p>
    <w:p w:rsidR="00161DD0" w:rsidRDefault="00161DD0">
      <w:pPr>
        <w:rPr>
          <w:rFonts w:ascii="Arial" w:hAnsi="Arial" w:cs="Arial"/>
          <w:sz w:val="26"/>
          <w:szCs w:val="26"/>
        </w:rPr>
      </w:pPr>
    </w:p>
    <w:p w:rsidR="00161DD0" w:rsidRDefault="00161DD0">
      <w:pPr>
        <w:rPr>
          <w:rFonts w:ascii="Arial" w:hAnsi="Arial" w:cs="Arial"/>
          <w:sz w:val="26"/>
          <w:szCs w:val="26"/>
        </w:rPr>
      </w:pPr>
    </w:p>
    <w:p w:rsidR="00161DD0" w:rsidRPr="004F44E2" w:rsidRDefault="00161DD0">
      <w:pPr>
        <w:rPr>
          <w:rFonts w:ascii="Arial" w:hAnsi="Arial" w:cs="Arial"/>
          <w:sz w:val="26"/>
          <w:szCs w:val="26"/>
        </w:rPr>
      </w:pPr>
    </w:p>
    <w:p w:rsidR="003F2770" w:rsidRPr="004F44E2" w:rsidRDefault="003F2770">
      <w:pPr>
        <w:rPr>
          <w:rFonts w:ascii="Arial" w:hAnsi="Arial" w:cs="Arial"/>
          <w:sz w:val="26"/>
          <w:szCs w:val="26"/>
        </w:rPr>
      </w:pPr>
    </w:p>
    <w:p w:rsidR="003F2770" w:rsidRDefault="00161DD0" w:rsidP="00161DD0">
      <w:pPr>
        <w:jc w:val="center"/>
        <w:rPr>
          <w:b/>
          <w:sz w:val="40"/>
          <w:szCs w:val="40"/>
        </w:rPr>
      </w:pPr>
      <w:r w:rsidRPr="00161DD0">
        <w:rPr>
          <w:b/>
          <w:sz w:val="40"/>
          <w:szCs w:val="40"/>
        </w:rPr>
        <w:lastRenderedPageBreak/>
        <w:t>History, Vision &amp; Future of HTML5</w:t>
      </w:r>
    </w:p>
    <w:p w:rsidR="00161DD0" w:rsidRPr="00161DD0" w:rsidRDefault="00161DD0" w:rsidP="00161DD0">
      <w:pPr>
        <w:jc w:val="center"/>
        <w:rPr>
          <w:b/>
          <w:sz w:val="40"/>
          <w:szCs w:val="40"/>
        </w:rPr>
      </w:pPr>
    </w:p>
    <w:p w:rsidR="00161DD0" w:rsidRPr="001D3EEA" w:rsidRDefault="00161DD0" w:rsidP="00161DD0">
      <w:pPr>
        <w:spacing w:line="360" w:lineRule="auto"/>
        <w:jc w:val="center"/>
        <w:rPr>
          <w:rFonts w:ascii="Arial" w:hAnsi="Arial" w:cs="Arial"/>
          <w:b/>
          <w:color w:val="E36C0A" w:themeColor="accent6" w:themeShade="BF"/>
          <w:sz w:val="26"/>
          <w:szCs w:val="26"/>
          <w:u w:val="single"/>
        </w:rPr>
      </w:pPr>
      <w:r>
        <w:rPr>
          <w:rFonts w:ascii="Arial" w:hAnsi="Arial" w:cs="Arial"/>
          <w:b/>
          <w:color w:val="E36C0A" w:themeColor="accent6" w:themeShade="BF"/>
          <w:sz w:val="26"/>
          <w:szCs w:val="26"/>
          <w:u w:val="single"/>
        </w:rPr>
        <w:t xml:space="preserve">What is </w:t>
      </w:r>
      <w:proofErr w:type="gramStart"/>
      <w:r>
        <w:rPr>
          <w:rFonts w:ascii="Arial" w:hAnsi="Arial" w:cs="Arial"/>
          <w:b/>
          <w:color w:val="E36C0A" w:themeColor="accent6" w:themeShade="BF"/>
          <w:sz w:val="26"/>
          <w:szCs w:val="26"/>
          <w:u w:val="single"/>
        </w:rPr>
        <w:t>HTML5</w:t>
      </w:r>
      <w:proofErr w:type="gramEnd"/>
    </w:p>
    <w:p w:rsidR="00455934" w:rsidRDefault="00161DD0">
      <w:pPr>
        <w:rPr>
          <w:rFonts w:ascii="Arial" w:hAnsi="Arial" w:cs="Arial"/>
          <w:sz w:val="26"/>
          <w:szCs w:val="26"/>
        </w:rPr>
      </w:pPr>
      <w:r w:rsidRPr="00161DD0">
        <w:rPr>
          <w:rFonts w:ascii="Arial" w:hAnsi="Arial" w:cs="Arial"/>
          <w:sz w:val="26"/>
          <w:szCs w:val="26"/>
        </w:rPr>
        <w:t xml:space="preserve">HTML 5 is the fifth and current version of HTML. It has improved the </w:t>
      </w:r>
      <w:proofErr w:type="spellStart"/>
      <w:r w:rsidRPr="00161DD0">
        <w:rPr>
          <w:rFonts w:ascii="Arial" w:hAnsi="Arial" w:cs="Arial"/>
          <w:sz w:val="26"/>
          <w:szCs w:val="26"/>
        </w:rPr>
        <w:t>markup</w:t>
      </w:r>
      <w:proofErr w:type="spellEnd"/>
      <w:r w:rsidRPr="00161DD0">
        <w:rPr>
          <w:rFonts w:ascii="Arial" w:hAnsi="Arial" w:cs="Arial"/>
          <w:sz w:val="26"/>
          <w:szCs w:val="26"/>
        </w:rPr>
        <w:t xml:space="preserve"> available for documents and has introduced application programming interfaces (API)</w:t>
      </w:r>
      <w:r w:rsidRPr="00161DD0">
        <w:t xml:space="preserve"> </w:t>
      </w:r>
      <w:r w:rsidRPr="00161DD0">
        <w:rPr>
          <w:rFonts w:ascii="Arial" w:hAnsi="Arial" w:cs="Arial"/>
          <w:sz w:val="26"/>
          <w:szCs w:val="26"/>
        </w:rPr>
        <w:t>and Document Object Model (DOM).</w:t>
      </w:r>
    </w:p>
    <w:p w:rsidR="00455934" w:rsidRPr="00455934" w:rsidRDefault="00455934">
      <w:pPr>
        <w:rPr>
          <w:rFonts w:ascii="Arial" w:hAnsi="Arial" w:cs="Arial"/>
          <w:sz w:val="26"/>
          <w:szCs w:val="26"/>
        </w:rPr>
      </w:pPr>
    </w:p>
    <w:p w:rsidR="00455934" w:rsidRPr="00455934" w:rsidRDefault="00455934" w:rsidP="00455934">
      <w:pPr>
        <w:shd w:val="clear" w:color="auto" w:fill="FFFFFF"/>
        <w:spacing w:after="100" w:afterAutospacing="1" w:line="240" w:lineRule="auto"/>
        <w:rPr>
          <w:rFonts w:ascii="Arial" w:eastAsia="Times New Roman" w:hAnsi="Arial" w:cs="Arial"/>
          <w:color w:val="424242"/>
          <w:sz w:val="26"/>
          <w:szCs w:val="26"/>
          <w:lang w:eastAsia="en-IN"/>
        </w:rPr>
      </w:pPr>
      <w:r w:rsidRPr="00455934">
        <w:rPr>
          <w:rFonts w:ascii="Arial" w:eastAsia="Times New Roman" w:hAnsi="Arial" w:cs="Arial"/>
          <w:color w:val="424242"/>
          <w:sz w:val="26"/>
          <w:szCs w:val="26"/>
          <w:lang w:eastAsia="en-IN"/>
        </w:rPr>
        <w:t xml:space="preserve">There are </w:t>
      </w:r>
      <w:r w:rsidRPr="00455934">
        <w:rPr>
          <w:rFonts w:ascii="Arial" w:eastAsia="Times New Roman" w:hAnsi="Arial" w:cs="Arial"/>
          <w:b/>
          <w:color w:val="E36C0A" w:themeColor="accent6" w:themeShade="BF"/>
          <w:sz w:val="26"/>
          <w:szCs w:val="26"/>
          <w:lang w:eastAsia="en-IN"/>
        </w:rPr>
        <w:t>three organizations</w:t>
      </w:r>
      <w:r w:rsidRPr="00455934">
        <w:rPr>
          <w:rFonts w:ascii="Arial" w:eastAsia="Times New Roman" w:hAnsi="Arial" w:cs="Arial"/>
          <w:color w:val="E36C0A" w:themeColor="accent6" w:themeShade="BF"/>
          <w:sz w:val="26"/>
          <w:szCs w:val="26"/>
          <w:lang w:eastAsia="en-IN"/>
        </w:rPr>
        <w:t xml:space="preserve"> </w:t>
      </w:r>
      <w:r w:rsidRPr="00455934">
        <w:rPr>
          <w:rFonts w:ascii="Arial" w:eastAsia="Times New Roman" w:hAnsi="Arial" w:cs="Arial"/>
          <w:color w:val="424242"/>
          <w:sz w:val="26"/>
          <w:szCs w:val="26"/>
          <w:lang w:eastAsia="en-IN"/>
        </w:rPr>
        <w:t xml:space="preserve">that are currently </w:t>
      </w:r>
      <w:r w:rsidRPr="00455934">
        <w:rPr>
          <w:rFonts w:ascii="Arial" w:eastAsia="Times New Roman" w:hAnsi="Arial" w:cs="Arial"/>
          <w:b/>
          <w:color w:val="E36C0A" w:themeColor="accent6" w:themeShade="BF"/>
          <w:sz w:val="26"/>
          <w:szCs w:val="26"/>
          <w:lang w:eastAsia="en-IN"/>
        </w:rPr>
        <w:t>in charge of the specification of HTML5</w:t>
      </w:r>
      <w:r w:rsidRPr="00455934">
        <w:rPr>
          <w:rFonts w:ascii="Arial" w:eastAsia="Times New Roman" w:hAnsi="Arial" w:cs="Arial"/>
          <w:color w:val="424242"/>
          <w:sz w:val="26"/>
          <w:szCs w:val="26"/>
          <w:lang w:eastAsia="en-IN"/>
        </w:rPr>
        <w:t>:</w:t>
      </w:r>
    </w:p>
    <w:p w:rsidR="00455934" w:rsidRPr="00455934" w:rsidRDefault="00455934" w:rsidP="009B37C2">
      <w:pPr>
        <w:numPr>
          <w:ilvl w:val="0"/>
          <w:numId w:val="13"/>
        </w:numPr>
        <w:shd w:val="clear" w:color="auto" w:fill="FFFFFF"/>
        <w:spacing w:before="240" w:after="100" w:afterAutospacing="1" w:line="240" w:lineRule="auto"/>
        <w:ind w:left="714" w:hanging="357"/>
        <w:rPr>
          <w:rFonts w:ascii="Arial" w:eastAsia="Times New Roman" w:hAnsi="Arial" w:cs="Arial"/>
          <w:color w:val="424242"/>
          <w:lang w:eastAsia="en-IN"/>
        </w:rPr>
      </w:pPr>
      <w:r w:rsidRPr="00455934">
        <w:rPr>
          <w:rFonts w:ascii="Arial" w:eastAsia="Times New Roman" w:hAnsi="Arial" w:cs="Arial"/>
          <w:b/>
          <w:color w:val="00B050"/>
          <w:sz w:val="26"/>
          <w:szCs w:val="26"/>
          <w:lang w:eastAsia="en-IN"/>
        </w:rPr>
        <w:t>Web Hypertext Application Technology Working Group</w:t>
      </w:r>
      <w:r w:rsidRPr="00455934">
        <w:rPr>
          <w:rFonts w:ascii="Arial" w:eastAsia="Times New Roman" w:hAnsi="Arial" w:cs="Arial"/>
          <w:color w:val="00B050"/>
          <w:sz w:val="26"/>
          <w:szCs w:val="26"/>
          <w:lang w:eastAsia="en-IN"/>
        </w:rPr>
        <w:t xml:space="preserve"> </w:t>
      </w:r>
      <w:r w:rsidRPr="00455934">
        <w:rPr>
          <w:rFonts w:ascii="Arial" w:eastAsia="Times New Roman" w:hAnsi="Arial" w:cs="Arial"/>
          <w:b/>
          <w:color w:val="00B050"/>
          <w:sz w:val="26"/>
          <w:szCs w:val="26"/>
          <w:lang w:eastAsia="en-IN"/>
        </w:rPr>
        <w:t>(WHATWG)</w:t>
      </w:r>
      <w:r w:rsidRPr="00455934">
        <w:rPr>
          <w:rFonts w:ascii="Arial" w:eastAsia="Times New Roman" w:hAnsi="Arial" w:cs="Arial"/>
          <w:color w:val="00B050"/>
          <w:sz w:val="26"/>
          <w:szCs w:val="26"/>
          <w:lang w:eastAsia="en-IN"/>
        </w:rPr>
        <w:t xml:space="preserve"> </w:t>
      </w:r>
      <w:r w:rsidRPr="00455934">
        <w:rPr>
          <w:rFonts w:ascii="Arial" w:eastAsia="Times New Roman" w:hAnsi="Arial" w:cs="Arial"/>
          <w:color w:val="0070C0"/>
          <w:sz w:val="26"/>
          <w:szCs w:val="26"/>
          <w:lang w:eastAsia="en-IN"/>
        </w:rPr>
        <w:t>created the HTML5 specification and is in charge of the HTML5 development</w:t>
      </w:r>
      <w:r w:rsidRPr="00455934">
        <w:rPr>
          <w:rFonts w:ascii="Arial" w:eastAsia="Times New Roman" w:hAnsi="Arial" w:cs="Arial"/>
          <w:color w:val="424242"/>
          <w:sz w:val="26"/>
          <w:szCs w:val="26"/>
          <w:lang w:eastAsia="en-IN"/>
        </w:rPr>
        <w:t xml:space="preserve"> that provides open collaboration of browser vendors and other involved parties.</w:t>
      </w:r>
      <w:r w:rsidR="009B37C2">
        <w:rPr>
          <w:rFonts w:ascii="Arial" w:eastAsia="Times New Roman" w:hAnsi="Arial" w:cs="Arial"/>
          <w:color w:val="424242"/>
          <w:sz w:val="26"/>
          <w:szCs w:val="26"/>
          <w:lang w:eastAsia="en-IN"/>
        </w:rPr>
        <w:br/>
      </w:r>
      <w:r w:rsidR="009B37C2">
        <w:rPr>
          <w:rFonts w:ascii="Arial" w:eastAsia="Times New Roman" w:hAnsi="Arial" w:cs="Arial"/>
          <w:color w:val="424242"/>
          <w:sz w:val="26"/>
          <w:szCs w:val="26"/>
          <w:lang w:eastAsia="en-IN"/>
        </w:rPr>
        <w:br/>
      </w:r>
      <w:r w:rsidR="009B37C2" w:rsidRPr="009B37C2">
        <w:rPr>
          <w:rFonts w:ascii="Arial" w:eastAsia="Times New Roman" w:hAnsi="Arial" w:cs="Arial"/>
          <w:color w:val="424242"/>
          <w:sz w:val="18"/>
          <w:szCs w:val="18"/>
          <w:lang w:eastAsia="en-IN"/>
        </w:rPr>
        <w:t xml:space="preserve">Resource: </w:t>
      </w:r>
      <w:hyperlink r:id="rId56" w:history="1">
        <w:r w:rsidR="009B37C2" w:rsidRPr="009B37C2">
          <w:rPr>
            <w:rStyle w:val="Hyperlink"/>
            <w:rFonts w:ascii="Arial" w:eastAsia="Times New Roman" w:hAnsi="Arial" w:cs="Arial"/>
            <w:sz w:val="18"/>
            <w:szCs w:val="18"/>
            <w:lang w:eastAsia="en-IN"/>
          </w:rPr>
          <w:t>https://html.spec.whatwg.org/</w:t>
        </w:r>
      </w:hyperlink>
      <w:r w:rsidR="009B37C2" w:rsidRPr="009B37C2">
        <w:rPr>
          <w:rFonts w:ascii="Arial" w:eastAsia="Times New Roman" w:hAnsi="Arial" w:cs="Arial"/>
          <w:color w:val="424242"/>
          <w:sz w:val="18"/>
          <w:szCs w:val="18"/>
          <w:lang w:eastAsia="en-IN"/>
        </w:rPr>
        <w:t xml:space="preserve"> </w:t>
      </w:r>
      <w:r w:rsidR="009B37C2" w:rsidRPr="009B37C2">
        <w:rPr>
          <w:rFonts w:ascii="Arial" w:eastAsia="Times New Roman" w:hAnsi="Arial" w:cs="Arial"/>
          <w:color w:val="424242"/>
          <w:sz w:val="18"/>
          <w:szCs w:val="18"/>
          <w:lang w:eastAsia="en-IN"/>
        </w:rPr>
        <w:br/>
      </w:r>
    </w:p>
    <w:p w:rsidR="00455934" w:rsidRPr="00455934" w:rsidRDefault="00455934" w:rsidP="009B37C2">
      <w:pPr>
        <w:numPr>
          <w:ilvl w:val="0"/>
          <w:numId w:val="13"/>
        </w:numPr>
        <w:shd w:val="clear" w:color="auto" w:fill="FFFFFF"/>
        <w:spacing w:before="100" w:beforeAutospacing="1" w:after="100" w:afterAutospacing="1" w:line="240" w:lineRule="auto"/>
        <w:rPr>
          <w:rFonts w:ascii="Arial" w:eastAsia="Times New Roman" w:hAnsi="Arial" w:cs="Arial"/>
          <w:color w:val="424242"/>
          <w:sz w:val="26"/>
          <w:szCs w:val="26"/>
          <w:lang w:eastAsia="en-IN"/>
        </w:rPr>
      </w:pPr>
      <w:r w:rsidRPr="00455934">
        <w:rPr>
          <w:rFonts w:ascii="Arial" w:eastAsia="Times New Roman" w:hAnsi="Arial" w:cs="Arial"/>
          <w:b/>
          <w:color w:val="00B050"/>
          <w:sz w:val="26"/>
          <w:szCs w:val="26"/>
          <w:lang w:eastAsia="en-IN"/>
        </w:rPr>
        <w:t>World Wide Web Consortium (W3C)</w:t>
      </w:r>
      <w:r w:rsidRPr="00455934">
        <w:rPr>
          <w:rFonts w:ascii="Arial" w:eastAsia="Times New Roman" w:hAnsi="Arial" w:cs="Arial"/>
          <w:color w:val="424242"/>
          <w:sz w:val="26"/>
          <w:szCs w:val="26"/>
          <w:lang w:eastAsia="en-IN"/>
        </w:rPr>
        <w:t xml:space="preserve"> is </w:t>
      </w:r>
      <w:r w:rsidRPr="00455934">
        <w:rPr>
          <w:rFonts w:ascii="Arial" w:eastAsia="Times New Roman" w:hAnsi="Arial" w:cs="Arial"/>
          <w:color w:val="0070C0"/>
          <w:sz w:val="26"/>
          <w:szCs w:val="26"/>
          <w:lang w:eastAsia="en-IN"/>
        </w:rPr>
        <w:t>in charge with delivering the HTML5 specification</w:t>
      </w:r>
      <w:r w:rsidRPr="00455934">
        <w:rPr>
          <w:rFonts w:ascii="Arial" w:eastAsia="Times New Roman" w:hAnsi="Arial" w:cs="Arial"/>
          <w:color w:val="424242"/>
          <w:sz w:val="26"/>
          <w:szCs w:val="26"/>
          <w:lang w:eastAsia="en-IN"/>
        </w:rPr>
        <w:t>.</w:t>
      </w:r>
      <w:r w:rsidR="009B37C2">
        <w:rPr>
          <w:rFonts w:ascii="Arial" w:eastAsia="Times New Roman" w:hAnsi="Arial" w:cs="Arial"/>
          <w:color w:val="424242"/>
          <w:sz w:val="26"/>
          <w:szCs w:val="26"/>
          <w:lang w:eastAsia="en-IN"/>
        </w:rPr>
        <w:br/>
      </w:r>
      <w:r w:rsidR="009B37C2">
        <w:rPr>
          <w:rFonts w:ascii="Arial" w:eastAsia="Times New Roman" w:hAnsi="Arial" w:cs="Arial"/>
          <w:color w:val="424242"/>
          <w:sz w:val="26"/>
          <w:szCs w:val="26"/>
          <w:lang w:eastAsia="en-IN"/>
        </w:rPr>
        <w:br/>
      </w:r>
      <w:r w:rsidR="009B37C2" w:rsidRPr="009B37C2">
        <w:rPr>
          <w:rFonts w:ascii="Arial" w:eastAsia="Times New Roman" w:hAnsi="Arial" w:cs="Arial"/>
          <w:color w:val="424242"/>
          <w:sz w:val="18"/>
          <w:szCs w:val="18"/>
          <w:lang w:eastAsia="en-IN"/>
        </w:rPr>
        <w:t xml:space="preserve">Resource: </w:t>
      </w:r>
      <w:hyperlink r:id="rId57" w:history="1">
        <w:r w:rsidR="009B37C2" w:rsidRPr="009B37C2">
          <w:rPr>
            <w:rStyle w:val="Hyperlink"/>
            <w:rFonts w:ascii="Arial" w:eastAsia="Times New Roman" w:hAnsi="Arial" w:cs="Arial"/>
            <w:sz w:val="18"/>
            <w:szCs w:val="18"/>
            <w:lang w:eastAsia="en-IN"/>
          </w:rPr>
          <w:t>https://dev.w3.org/html5/spec-LC/</w:t>
        </w:r>
      </w:hyperlink>
      <w:r w:rsidR="009B37C2" w:rsidRPr="009B37C2">
        <w:rPr>
          <w:rFonts w:ascii="Arial" w:eastAsia="Times New Roman" w:hAnsi="Arial" w:cs="Arial"/>
          <w:color w:val="424242"/>
          <w:sz w:val="18"/>
          <w:szCs w:val="18"/>
          <w:lang w:eastAsia="en-IN"/>
        </w:rPr>
        <w:t xml:space="preserve"> </w:t>
      </w:r>
      <w:r w:rsidR="009B37C2" w:rsidRPr="009B37C2">
        <w:rPr>
          <w:rFonts w:ascii="Arial" w:eastAsia="Times New Roman" w:hAnsi="Arial" w:cs="Arial"/>
          <w:color w:val="424242"/>
          <w:sz w:val="18"/>
          <w:szCs w:val="18"/>
          <w:lang w:eastAsia="en-IN"/>
        </w:rPr>
        <w:br/>
      </w:r>
    </w:p>
    <w:p w:rsidR="00455934" w:rsidRPr="00455934" w:rsidRDefault="00455934" w:rsidP="00546C0B">
      <w:pPr>
        <w:numPr>
          <w:ilvl w:val="0"/>
          <w:numId w:val="13"/>
        </w:numPr>
        <w:shd w:val="clear" w:color="auto" w:fill="FFFFFF"/>
        <w:spacing w:before="100" w:beforeAutospacing="1" w:after="100" w:afterAutospacing="1" w:line="240" w:lineRule="auto"/>
        <w:rPr>
          <w:rFonts w:ascii="Arial" w:eastAsia="Times New Roman" w:hAnsi="Arial" w:cs="Arial"/>
          <w:color w:val="424242"/>
          <w:sz w:val="26"/>
          <w:szCs w:val="26"/>
          <w:lang w:eastAsia="en-IN"/>
        </w:rPr>
      </w:pPr>
      <w:r w:rsidRPr="00455934">
        <w:rPr>
          <w:rFonts w:ascii="Arial" w:eastAsia="Times New Roman" w:hAnsi="Arial" w:cs="Arial"/>
          <w:b/>
          <w:color w:val="00B050"/>
          <w:sz w:val="26"/>
          <w:szCs w:val="26"/>
          <w:lang w:eastAsia="en-IN"/>
        </w:rPr>
        <w:t>Internet Engineering Task Force (IETF)</w:t>
      </w:r>
      <w:r w:rsidRPr="00455934">
        <w:rPr>
          <w:rFonts w:ascii="Arial" w:eastAsia="Times New Roman" w:hAnsi="Arial" w:cs="Arial"/>
          <w:color w:val="424242"/>
          <w:sz w:val="26"/>
          <w:szCs w:val="26"/>
          <w:lang w:eastAsia="en-IN"/>
        </w:rPr>
        <w:t xml:space="preserve"> is </w:t>
      </w:r>
      <w:r w:rsidRPr="00455934">
        <w:rPr>
          <w:rFonts w:ascii="Arial" w:eastAsia="Times New Roman" w:hAnsi="Arial" w:cs="Arial"/>
          <w:color w:val="0070C0"/>
          <w:sz w:val="26"/>
          <w:szCs w:val="26"/>
          <w:lang w:eastAsia="en-IN"/>
        </w:rPr>
        <w:t xml:space="preserve">in charge of the development of HTML5 </w:t>
      </w:r>
      <w:proofErr w:type="spellStart"/>
      <w:r w:rsidRPr="00455934">
        <w:rPr>
          <w:rFonts w:ascii="Arial" w:eastAsia="Times New Roman" w:hAnsi="Arial" w:cs="Arial"/>
          <w:color w:val="0070C0"/>
          <w:sz w:val="26"/>
          <w:szCs w:val="26"/>
          <w:lang w:eastAsia="en-IN"/>
        </w:rPr>
        <w:t>WebSocket</w:t>
      </w:r>
      <w:proofErr w:type="spellEnd"/>
      <w:r w:rsidRPr="00455934">
        <w:rPr>
          <w:rFonts w:ascii="Arial" w:eastAsia="Times New Roman" w:hAnsi="Arial" w:cs="Arial"/>
          <w:color w:val="0070C0"/>
          <w:sz w:val="26"/>
          <w:szCs w:val="26"/>
          <w:lang w:eastAsia="en-IN"/>
        </w:rPr>
        <w:t xml:space="preserve"> API</w:t>
      </w:r>
      <w:r w:rsidRPr="00455934">
        <w:rPr>
          <w:rFonts w:ascii="Arial" w:eastAsia="Times New Roman" w:hAnsi="Arial" w:cs="Arial"/>
          <w:color w:val="424242"/>
          <w:sz w:val="26"/>
          <w:szCs w:val="26"/>
          <w:lang w:eastAsia="en-IN"/>
        </w:rPr>
        <w:t>.</w:t>
      </w:r>
      <w:r>
        <w:rPr>
          <w:rFonts w:ascii="Arial" w:eastAsia="Times New Roman" w:hAnsi="Arial" w:cs="Arial"/>
          <w:color w:val="424242"/>
          <w:sz w:val="26"/>
          <w:szCs w:val="26"/>
          <w:lang w:eastAsia="en-IN"/>
        </w:rPr>
        <w:t xml:space="preserve"> </w:t>
      </w:r>
      <w:r w:rsidRPr="009B37C2">
        <w:rPr>
          <w:rFonts w:ascii="Arial" w:eastAsia="Times New Roman" w:hAnsi="Arial" w:cs="Arial"/>
          <w:color w:val="7F7F7F" w:themeColor="text1" w:themeTint="80"/>
          <w:lang w:eastAsia="en-IN"/>
        </w:rPr>
        <w:t>(</w:t>
      </w:r>
      <w:r w:rsidRPr="009B37C2">
        <w:rPr>
          <w:rFonts w:ascii="Arial" w:hAnsi="Arial" w:cs="Arial"/>
          <w:color w:val="7F7F7F" w:themeColor="text1" w:themeTint="80"/>
        </w:rPr>
        <w:t>an advanced technology that makes it possible to open a two-way interactive communication session between the user's browser and a server)</w:t>
      </w:r>
      <w:r w:rsidR="00A82609">
        <w:rPr>
          <w:rFonts w:ascii="Arial" w:hAnsi="Arial" w:cs="Arial"/>
          <w:color w:val="7F7F7F" w:themeColor="text1" w:themeTint="80"/>
        </w:rPr>
        <w:br/>
      </w:r>
      <w:r w:rsidR="00A82609">
        <w:rPr>
          <w:rFonts w:ascii="Arial" w:hAnsi="Arial" w:cs="Arial"/>
          <w:color w:val="7F7F7F" w:themeColor="text1" w:themeTint="80"/>
        </w:rPr>
        <w:br/>
      </w:r>
      <w:r w:rsidR="00A82609" w:rsidRPr="00A82609">
        <w:rPr>
          <w:rFonts w:ascii="Arial" w:hAnsi="Arial" w:cs="Arial"/>
          <w:sz w:val="18"/>
          <w:szCs w:val="18"/>
        </w:rPr>
        <w:t xml:space="preserve">Resource: </w:t>
      </w:r>
      <w:hyperlink r:id="rId58" w:history="1">
        <w:r w:rsidR="00A82609" w:rsidRPr="00CD721B">
          <w:rPr>
            <w:rStyle w:val="Hyperlink"/>
            <w:rFonts w:ascii="Arial" w:hAnsi="Arial" w:cs="Arial"/>
            <w:sz w:val="18"/>
            <w:szCs w:val="18"/>
          </w:rPr>
          <w:t>https://datatracker.ietf.org/doc/html/rfc6455</w:t>
        </w:r>
      </w:hyperlink>
      <w:r w:rsidR="00A82609">
        <w:rPr>
          <w:rFonts w:ascii="Arial" w:hAnsi="Arial" w:cs="Arial"/>
          <w:sz w:val="18"/>
          <w:szCs w:val="18"/>
        </w:rPr>
        <w:t xml:space="preserve"> </w:t>
      </w:r>
      <w:r w:rsidR="00546C0B">
        <w:rPr>
          <w:rFonts w:ascii="Arial" w:hAnsi="Arial" w:cs="Arial"/>
          <w:sz w:val="18"/>
          <w:szCs w:val="18"/>
        </w:rPr>
        <w:br/>
      </w:r>
      <w:r w:rsidR="00546C0B">
        <w:rPr>
          <w:rFonts w:ascii="Arial" w:hAnsi="Arial" w:cs="Arial"/>
          <w:sz w:val="18"/>
          <w:szCs w:val="18"/>
        </w:rPr>
        <w:br/>
      </w:r>
      <w:r w:rsidR="00546C0B">
        <w:rPr>
          <w:rFonts w:ascii="Arial" w:eastAsia="Times New Roman" w:hAnsi="Arial" w:cs="Arial"/>
          <w:noProof/>
          <w:color w:val="424242"/>
          <w:sz w:val="26"/>
          <w:szCs w:val="26"/>
          <w:lang w:eastAsia="en-IN"/>
        </w:rPr>
        <w:drawing>
          <wp:inline distT="0" distB="0" distL="0" distR="0" wp14:anchorId="2BFECD2A" wp14:editId="6911A104">
            <wp:extent cx="3907766" cy="3161848"/>
            <wp:effectExtent l="0" t="0" r="0" b="635"/>
            <wp:docPr id="5" name="Picture 5" descr="C:\Users\KARTHIK\Documents\Frontend class\html tasks\WebSocke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Documents\Frontend class\html tasks\WebSockets2.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10003" cy="3163658"/>
                    </a:xfrm>
                    <a:prstGeom prst="rect">
                      <a:avLst/>
                    </a:prstGeom>
                    <a:noFill/>
                    <a:ln>
                      <a:noFill/>
                    </a:ln>
                  </pic:spPr>
                </pic:pic>
              </a:graphicData>
            </a:graphic>
          </wp:inline>
        </w:drawing>
      </w:r>
    </w:p>
    <w:p w:rsidR="00455934" w:rsidRPr="00161DD0" w:rsidRDefault="00455934">
      <w:pPr>
        <w:rPr>
          <w:rFonts w:ascii="Arial" w:hAnsi="Arial" w:cs="Arial"/>
          <w:sz w:val="26"/>
          <w:szCs w:val="26"/>
        </w:rPr>
      </w:pPr>
    </w:p>
    <w:p w:rsidR="00161DD0" w:rsidRDefault="00546C0B">
      <w:pPr>
        <w:rPr>
          <w:rFonts w:ascii="Verdana" w:hAnsi="Verdana"/>
          <w:color w:val="424242"/>
          <w:shd w:val="clear" w:color="auto" w:fill="FFFFFF"/>
        </w:rPr>
      </w:pPr>
      <w:r>
        <w:rPr>
          <w:rFonts w:ascii="Verdana" w:hAnsi="Verdana"/>
          <w:color w:val="424242"/>
          <w:shd w:val="clear" w:color="auto" w:fill="FFFFFF"/>
        </w:rPr>
        <w:lastRenderedPageBreak/>
        <w:t xml:space="preserve">HTML5 is simply just an umbrella term for the next generation of web apps an how functionality will be expanded with better </w:t>
      </w:r>
      <w:proofErr w:type="spellStart"/>
      <w:r>
        <w:rPr>
          <w:rFonts w:ascii="Verdana" w:hAnsi="Verdana"/>
          <w:color w:val="424242"/>
          <w:shd w:val="clear" w:color="auto" w:fill="FFFFFF"/>
        </w:rPr>
        <w:t>markup</w:t>
      </w:r>
      <w:proofErr w:type="spellEnd"/>
      <w:r>
        <w:rPr>
          <w:rFonts w:ascii="Verdana" w:hAnsi="Verdana"/>
          <w:color w:val="424242"/>
          <w:shd w:val="clear" w:color="auto" w:fill="FFFFFF"/>
        </w:rPr>
        <w:t xml:space="preserve"> (HTML), better style (CSS), and better interactivity (JavaScript).</w:t>
      </w:r>
    </w:p>
    <w:p w:rsidR="00D251B5" w:rsidRDefault="00D251B5" w:rsidP="00423346">
      <w:pPr>
        <w:pStyle w:val="Heading2"/>
        <w:spacing w:before="0" w:beforeAutospacing="0" w:after="0" w:afterAutospacing="0"/>
        <w:rPr>
          <w:rFonts w:ascii="Arial" w:hAnsi="Arial" w:cs="Arial"/>
          <w:b w:val="0"/>
          <w:bCs w:val="0"/>
          <w:color w:val="000000"/>
          <w:sz w:val="39"/>
          <w:szCs w:val="39"/>
        </w:rPr>
      </w:pPr>
    </w:p>
    <w:p w:rsidR="00D251B5" w:rsidRDefault="00D251B5" w:rsidP="00423346">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New Features</w:t>
      </w:r>
      <w:r w:rsidR="00E26C69">
        <w:rPr>
          <w:rFonts w:ascii="Arial" w:hAnsi="Arial" w:cs="Arial"/>
          <w:b w:val="0"/>
          <w:bCs w:val="0"/>
          <w:color w:val="000000"/>
          <w:sz w:val="39"/>
          <w:szCs w:val="39"/>
        </w:rPr>
        <w:t>:</w:t>
      </w:r>
      <w:r w:rsidR="00E26C69">
        <w:rPr>
          <w:rFonts w:ascii="Arial" w:hAnsi="Arial" w:cs="Arial"/>
          <w:b w:val="0"/>
          <w:bCs w:val="0"/>
          <w:color w:val="000000"/>
          <w:sz w:val="39"/>
          <w:szCs w:val="39"/>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r w:rsidRPr="00310F9A">
        <w:rPr>
          <w:rFonts w:ascii="Arial" w:hAnsi="Arial" w:cs="Arial"/>
          <w:b/>
          <w:bCs/>
          <w:color w:val="E36C0A" w:themeColor="accent6" w:themeShade="BF"/>
          <w:sz w:val="26"/>
          <w:szCs w:val="26"/>
        </w:rPr>
        <w:t>New Semantic Elements</w:t>
      </w:r>
      <w:r w:rsidRPr="00E26C69">
        <w:rPr>
          <w:rFonts w:ascii="Arial" w:hAnsi="Arial" w:cs="Arial"/>
          <w:color w:val="000000"/>
          <w:sz w:val="26"/>
          <w:szCs w:val="26"/>
        </w:rPr>
        <w:t xml:space="preserve"> − </w:t>
      </w:r>
      <w:proofErr w:type="gramStart"/>
      <w:r w:rsidRPr="00E26C69">
        <w:rPr>
          <w:rFonts w:ascii="Arial" w:hAnsi="Arial" w:cs="Arial"/>
          <w:color w:val="000000"/>
          <w:sz w:val="26"/>
          <w:szCs w:val="26"/>
        </w:rPr>
        <w:t>These</w:t>
      </w:r>
      <w:proofErr w:type="gramEnd"/>
      <w:r w:rsidRPr="00E26C69">
        <w:rPr>
          <w:rFonts w:ascii="Arial" w:hAnsi="Arial" w:cs="Arial"/>
          <w:color w:val="000000"/>
          <w:sz w:val="26"/>
          <w:szCs w:val="26"/>
        </w:rPr>
        <w:t xml:space="preserve"> are like &lt;header&gt;, &lt;footer&gt;, and &lt;section&gt;.</w:t>
      </w:r>
      <w:r w:rsidRPr="00E26C69">
        <w:rPr>
          <w:rFonts w:ascii="Arial" w:hAnsi="Arial" w:cs="Arial"/>
          <w:color w:val="000000"/>
          <w:sz w:val="26"/>
          <w:szCs w:val="26"/>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r w:rsidRPr="007F6D1C">
        <w:rPr>
          <w:rFonts w:ascii="Arial" w:hAnsi="Arial" w:cs="Arial"/>
          <w:b/>
          <w:bCs/>
          <w:color w:val="E36C0A" w:themeColor="accent6" w:themeShade="BF"/>
          <w:sz w:val="26"/>
          <w:szCs w:val="26"/>
        </w:rPr>
        <w:t>Forms 2.0</w:t>
      </w:r>
      <w:r w:rsidRPr="00E26C69">
        <w:rPr>
          <w:rFonts w:ascii="Arial" w:hAnsi="Arial" w:cs="Arial"/>
          <w:color w:val="000000"/>
          <w:sz w:val="26"/>
          <w:szCs w:val="26"/>
        </w:rPr>
        <w:t> − Improvements to HTML web forms where new attributes have been introduced for &lt;input&gt; tag.</w:t>
      </w:r>
      <w:r w:rsidRPr="00E26C69">
        <w:rPr>
          <w:rFonts w:ascii="Arial" w:hAnsi="Arial" w:cs="Arial"/>
          <w:color w:val="000000"/>
          <w:sz w:val="26"/>
          <w:szCs w:val="26"/>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r w:rsidRPr="007F6D1C">
        <w:rPr>
          <w:rFonts w:ascii="Arial" w:hAnsi="Arial" w:cs="Arial"/>
          <w:b/>
          <w:bCs/>
          <w:color w:val="E36C0A" w:themeColor="accent6" w:themeShade="BF"/>
          <w:sz w:val="26"/>
          <w:szCs w:val="26"/>
        </w:rPr>
        <w:t xml:space="preserve">Persistent </w:t>
      </w:r>
      <w:r w:rsidR="009754C0">
        <w:rPr>
          <w:rFonts w:ascii="Arial" w:hAnsi="Arial" w:cs="Arial"/>
          <w:b/>
          <w:bCs/>
          <w:color w:val="E36C0A" w:themeColor="accent6" w:themeShade="BF"/>
          <w:sz w:val="26"/>
          <w:szCs w:val="26"/>
        </w:rPr>
        <w:t>Web</w:t>
      </w:r>
      <w:r w:rsidRPr="007F6D1C">
        <w:rPr>
          <w:rFonts w:ascii="Arial" w:hAnsi="Arial" w:cs="Arial"/>
          <w:b/>
          <w:bCs/>
          <w:color w:val="E36C0A" w:themeColor="accent6" w:themeShade="BF"/>
          <w:sz w:val="26"/>
          <w:szCs w:val="26"/>
        </w:rPr>
        <w:t xml:space="preserve"> Storage</w:t>
      </w:r>
      <w:r w:rsidRPr="00E26C69">
        <w:rPr>
          <w:rFonts w:ascii="Arial" w:hAnsi="Arial" w:cs="Arial"/>
          <w:color w:val="000000"/>
          <w:sz w:val="26"/>
          <w:szCs w:val="26"/>
        </w:rPr>
        <w:t xml:space="preserve"> − </w:t>
      </w:r>
      <w:proofErr w:type="gramStart"/>
      <w:r w:rsidRPr="00E26C69">
        <w:rPr>
          <w:rFonts w:ascii="Arial" w:hAnsi="Arial" w:cs="Arial"/>
          <w:color w:val="000000"/>
          <w:sz w:val="26"/>
          <w:szCs w:val="26"/>
        </w:rPr>
        <w:t>To</w:t>
      </w:r>
      <w:proofErr w:type="gramEnd"/>
      <w:r w:rsidRPr="00E26C69">
        <w:rPr>
          <w:rFonts w:ascii="Arial" w:hAnsi="Arial" w:cs="Arial"/>
          <w:color w:val="000000"/>
          <w:sz w:val="26"/>
          <w:szCs w:val="26"/>
        </w:rPr>
        <w:t xml:space="preserve"> achieve without resorting to third-party plugins.</w:t>
      </w:r>
      <w:r w:rsidRPr="00E26C69">
        <w:rPr>
          <w:rFonts w:ascii="Arial" w:hAnsi="Arial" w:cs="Arial"/>
          <w:color w:val="000000"/>
          <w:sz w:val="26"/>
          <w:szCs w:val="26"/>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proofErr w:type="spellStart"/>
      <w:r w:rsidRPr="007F6D1C">
        <w:rPr>
          <w:rFonts w:ascii="Arial" w:hAnsi="Arial" w:cs="Arial"/>
          <w:b/>
          <w:bCs/>
          <w:color w:val="E36C0A" w:themeColor="accent6" w:themeShade="BF"/>
          <w:sz w:val="26"/>
          <w:szCs w:val="26"/>
        </w:rPr>
        <w:t>WebSocket</w:t>
      </w:r>
      <w:proofErr w:type="spellEnd"/>
      <w:r w:rsidRPr="007F6D1C">
        <w:rPr>
          <w:rFonts w:ascii="Arial" w:hAnsi="Arial" w:cs="Arial"/>
          <w:color w:val="E36C0A" w:themeColor="accent6" w:themeShade="BF"/>
          <w:sz w:val="26"/>
          <w:szCs w:val="26"/>
        </w:rPr>
        <w:t> </w:t>
      </w:r>
      <w:r w:rsidRPr="00E26C69">
        <w:rPr>
          <w:rFonts w:ascii="Arial" w:hAnsi="Arial" w:cs="Arial"/>
          <w:color w:val="000000"/>
          <w:sz w:val="26"/>
          <w:szCs w:val="26"/>
        </w:rPr>
        <w:t>− A next-generation bidirectional communication technology for web applications.</w:t>
      </w:r>
      <w:r w:rsidRPr="00E26C69">
        <w:rPr>
          <w:rFonts w:ascii="Arial" w:hAnsi="Arial" w:cs="Arial"/>
          <w:color w:val="000000"/>
          <w:sz w:val="26"/>
          <w:szCs w:val="26"/>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r w:rsidRPr="007F6D1C">
        <w:rPr>
          <w:rFonts w:ascii="Arial" w:hAnsi="Arial" w:cs="Arial"/>
          <w:b/>
          <w:bCs/>
          <w:color w:val="E36C0A" w:themeColor="accent6" w:themeShade="BF"/>
          <w:sz w:val="26"/>
          <w:szCs w:val="26"/>
        </w:rPr>
        <w:t>Server-Sent Events</w:t>
      </w:r>
      <w:r w:rsidRPr="007F6D1C">
        <w:rPr>
          <w:rFonts w:ascii="Arial" w:hAnsi="Arial" w:cs="Arial"/>
          <w:color w:val="E36C0A" w:themeColor="accent6" w:themeShade="BF"/>
          <w:sz w:val="26"/>
          <w:szCs w:val="26"/>
        </w:rPr>
        <w:t> </w:t>
      </w:r>
      <w:r w:rsidRPr="00E26C69">
        <w:rPr>
          <w:rFonts w:ascii="Arial" w:hAnsi="Arial" w:cs="Arial"/>
          <w:color w:val="000000"/>
          <w:sz w:val="26"/>
          <w:szCs w:val="26"/>
        </w:rPr>
        <w:t>− HTML5 introduces events which flow from web server to the web browsers and they are called Server-Sent Events (SSE).</w:t>
      </w:r>
      <w:r w:rsidRPr="00E26C69">
        <w:rPr>
          <w:rFonts w:ascii="Arial" w:hAnsi="Arial" w:cs="Arial"/>
          <w:color w:val="000000"/>
          <w:sz w:val="26"/>
          <w:szCs w:val="26"/>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r w:rsidRPr="007F6D1C">
        <w:rPr>
          <w:rFonts w:ascii="Arial" w:hAnsi="Arial" w:cs="Arial"/>
          <w:b/>
          <w:bCs/>
          <w:color w:val="E36C0A" w:themeColor="accent6" w:themeShade="BF"/>
          <w:sz w:val="26"/>
          <w:szCs w:val="26"/>
        </w:rPr>
        <w:t>Canvas</w:t>
      </w:r>
      <w:r w:rsidRPr="007F6D1C">
        <w:rPr>
          <w:rFonts w:ascii="Arial" w:hAnsi="Arial" w:cs="Arial"/>
          <w:color w:val="E36C0A" w:themeColor="accent6" w:themeShade="BF"/>
          <w:sz w:val="26"/>
          <w:szCs w:val="26"/>
        </w:rPr>
        <w:t> </w:t>
      </w:r>
      <w:r w:rsidRPr="00E26C69">
        <w:rPr>
          <w:rFonts w:ascii="Arial" w:hAnsi="Arial" w:cs="Arial"/>
          <w:color w:val="000000"/>
          <w:sz w:val="26"/>
          <w:szCs w:val="26"/>
        </w:rPr>
        <w:t xml:space="preserve">− </w:t>
      </w:r>
      <w:proofErr w:type="gramStart"/>
      <w:r w:rsidRPr="00E26C69">
        <w:rPr>
          <w:rFonts w:ascii="Arial" w:hAnsi="Arial" w:cs="Arial"/>
          <w:color w:val="000000"/>
          <w:sz w:val="26"/>
          <w:szCs w:val="26"/>
        </w:rPr>
        <w:t>This</w:t>
      </w:r>
      <w:proofErr w:type="gramEnd"/>
      <w:r w:rsidRPr="00E26C69">
        <w:rPr>
          <w:rFonts w:ascii="Arial" w:hAnsi="Arial" w:cs="Arial"/>
          <w:color w:val="000000"/>
          <w:sz w:val="26"/>
          <w:szCs w:val="26"/>
        </w:rPr>
        <w:t xml:space="preserve"> supports a two-dimensional drawing surface that you can program with JavaScript.</w:t>
      </w:r>
      <w:r w:rsidRPr="00E26C69">
        <w:rPr>
          <w:rFonts w:ascii="Arial" w:hAnsi="Arial" w:cs="Arial"/>
          <w:color w:val="000000"/>
          <w:sz w:val="26"/>
          <w:szCs w:val="26"/>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r w:rsidRPr="007F6D1C">
        <w:rPr>
          <w:rFonts w:ascii="Arial" w:hAnsi="Arial" w:cs="Arial"/>
          <w:b/>
          <w:bCs/>
          <w:color w:val="E36C0A" w:themeColor="accent6" w:themeShade="BF"/>
          <w:sz w:val="26"/>
          <w:szCs w:val="26"/>
        </w:rPr>
        <w:t>Audio &amp; Video</w:t>
      </w:r>
      <w:r w:rsidRPr="00E26C69">
        <w:rPr>
          <w:rFonts w:ascii="Arial" w:hAnsi="Arial" w:cs="Arial"/>
          <w:color w:val="000000"/>
          <w:sz w:val="26"/>
          <w:szCs w:val="26"/>
        </w:rPr>
        <w:t xml:space="preserve"> − </w:t>
      </w:r>
      <w:proofErr w:type="gramStart"/>
      <w:r w:rsidRPr="00E26C69">
        <w:rPr>
          <w:rFonts w:ascii="Arial" w:hAnsi="Arial" w:cs="Arial"/>
          <w:color w:val="000000"/>
          <w:sz w:val="26"/>
          <w:szCs w:val="26"/>
        </w:rPr>
        <w:t>You</w:t>
      </w:r>
      <w:proofErr w:type="gramEnd"/>
      <w:r w:rsidRPr="00E26C69">
        <w:rPr>
          <w:rFonts w:ascii="Arial" w:hAnsi="Arial" w:cs="Arial"/>
          <w:color w:val="000000"/>
          <w:sz w:val="26"/>
          <w:szCs w:val="26"/>
        </w:rPr>
        <w:t xml:space="preserve"> can embed audio or video on your webpages without resorting to third-party plugins.</w:t>
      </w:r>
      <w:r w:rsidRPr="00E26C69">
        <w:rPr>
          <w:rFonts w:ascii="Arial" w:hAnsi="Arial" w:cs="Arial"/>
          <w:color w:val="000000"/>
          <w:sz w:val="26"/>
          <w:szCs w:val="26"/>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proofErr w:type="spellStart"/>
      <w:r w:rsidRPr="007F6D1C">
        <w:rPr>
          <w:rFonts w:ascii="Arial" w:hAnsi="Arial" w:cs="Arial"/>
          <w:b/>
          <w:bCs/>
          <w:color w:val="E36C0A" w:themeColor="accent6" w:themeShade="BF"/>
          <w:sz w:val="26"/>
          <w:szCs w:val="26"/>
        </w:rPr>
        <w:t>Geolocation</w:t>
      </w:r>
      <w:proofErr w:type="spellEnd"/>
      <w:r w:rsidRPr="00E26C69">
        <w:rPr>
          <w:rFonts w:ascii="Arial" w:hAnsi="Arial" w:cs="Arial"/>
          <w:color w:val="000000"/>
          <w:sz w:val="26"/>
          <w:szCs w:val="26"/>
        </w:rPr>
        <w:t> − Now visitors can choose to share their physical location with your web application.</w:t>
      </w:r>
      <w:r w:rsidRPr="00E26C69">
        <w:rPr>
          <w:rFonts w:ascii="Arial" w:hAnsi="Arial" w:cs="Arial"/>
          <w:color w:val="000000"/>
          <w:sz w:val="26"/>
          <w:szCs w:val="26"/>
        </w:rPr>
        <w:br/>
      </w:r>
    </w:p>
    <w:p w:rsidR="00D251B5" w:rsidRPr="00E26C69" w:rsidRDefault="00D251B5" w:rsidP="00E770E5">
      <w:pPr>
        <w:pStyle w:val="NormalWeb"/>
        <w:numPr>
          <w:ilvl w:val="0"/>
          <w:numId w:val="14"/>
        </w:numPr>
        <w:spacing w:before="0" w:beforeAutospacing="0" w:after="0" w:afterAutospacing="0" w:line="276" w:lineRule="auto"/>
        <w:rPr>
          <w:rFonts w:ascii="Arial" w:hAnsi="Arial" w:cs="Arial"/>
          <w:color w:val="000000"/>
          <w:sz w:val="26"/>
          <w:szCs w:val="26"/>
        </w:rPr>
      </w:pPr>
      <w:proofErr w:type="spellStart"/>
      <w:r w:rsidRPr="007F6D1C">
        <w:rPr>
          <w:rFonts w:ascii="Arial" w:hAnsi="Arial" w:cs="Arial"/>
          <w:b/>
          <w:bCs/>
          <w:color w:val="E36C0A" w:themeColor="accent6" w:themeShade="BF"/>
          <w:sz w:val="26"/>
          <w:szCs w:val="26"/>
        </w:rPr>
        <w:t>Microdata</w:t>
      </w:r>
      <w:proofErr w:type="spellEnd"/>
      <w:r w:rsidRPr="007F6D1C">
        <w:rPr>
          <w:rFonts w:ascii="Arial" w:hAnsi="Arial" w:cs="Arial"/>
          <w:color w:val="E36C0A" w:themeColor="accent6" w:themeShade="BF"/>
          <w:sz w:val="26"/>
          <w:szCs w:val="26"/>
        </w:rPr>
        <w:t> </w:t>
      </w:r>
      <w:r w:rsidRPr="00E26C69">
        <w:rPr>
          <w:rFonts w:ascii="Arial" w:hAnsi="Arial" w:cs="Arial"/>
          <w:color w:val="000000"/>
          <w:sz w:val="26"/>
          <w:szCs w:val="26"/>
        </w:rPr>
        <w:t xml:space="preserve">− </w:t>
      </w:r>
      <w:proofErr w:type="gramStart"/>
      <w:r w:rsidRPr="00E26C69">
        <w:rPr>
          <w:rFonts w:ascii="Arial" w:hAnsi="Arial" w:cs="Arial"/>
          <w:color w:val="000000"/>
          <w:sz w:val="26"/>
          <w:szCs w:val="26"/>
        </w:rPr>
        <w:t>This</w:t>
      </w:r>
      <w:proofErr w:type="gramEnd"/>
      <w:r w:rsidRPr="00E26C69">
        <w:rPr>
          <w:rFonts w:ascii="Arial" w:hAnsi="Arial" w:cs="Arial"/>
          <w:color w:val="000000"/>
          <w:sz w:val="26"/>
          <w:szCs w:val="26"/>
        </w:rPr>
        <w:t xml:space="preserve"> lets you create your own vocabularies beyond HTML5 and extend your web pages with custom semantics.</w:t>
      </w:r>
      <w:r w:rsidR="00E770E5">
        <w:rPr>
          <w:rFonts w:ascii="Arial" w:hAnsi="Arial" w:cs="Arial"/>
          <w:color w:val="000000"/>
          <w:sz w:val="26"/>
          <w:szCs w:val="26"/>
        </w:rPr>
        <w:br/>
      </w:r>
      <w:r w:rsidR="00E770E5" w:rsidRPr="00E770E5">
        <w:rPr>
          <w:rFonts w:ascii="Arial" w:hAnsi="Arial" w:cs="Arial"/>
          <w:color w:val="000000"/>
          <w:sz w:val="18"/>
          <w:szCs w:val="18"/>
        </w:rPr>
        <w:t xml:space="preserve">Tutorial Reference: </w:t>
      </w:r>
      <w:hyperlink r:id="rId60" w:history="1">
        <w:r w:rsidR="00E770E5" w:rsidRPr="00E770E5">
          <w:rPr>
            <w:rStyle w:val="Hyperlink"/>
            <w:rFonts w:ascii="Arial" w:hAnsi="Arial" w:cs="Arial"/>
            <w:sz w:val="18"/>
            <w:szCs w:val="18"/>
          </w:rPr>
          <w:t>https://www.tutorialspoint.com/html5/html5_microdata.htm</w:t>
        </w:r>
      </w:hyperlink>
      <w:r w:rsidR="00E770E5" w:rsidRPr="00E770E5">
        <w:rPr>
          <w:rFonts w:ascii="Arial" w:hAnsi="Arial" w:cs="Arial"/>
          <w:color w:val="000000"/>
          <w:sz w:val="18"/>
          <w:szCs w:val="18"/>
        </w:rPr>
        <w:t xml:space="preserve"> </w:t>
      </w:r>
      <w:r w:rsidRPr="00E770E5">
        <w:rPr>
          <w:rFonts w:ascii="Arial" w:hAnsi="Arial" w:cs="Arial"/>
          <w:color w:val="000000"/>
          <w:sz w:val="18"/>
          <w:szCs w:val="18"/>
        </w:rPr>
        <w:br/>
      </w:r>
    </w:p>
    <w:p w:rsidR="00D251B5" w:rsidRPr="00E26C69" w:rsidRDefault="00D251B5" w:rsidP="00423346">
      <w:pPr>
        <w:pStyle w:val="NormalWeb"/>
        <w:numPr>
          <w:ilvl w:val="0"/>
          <w:numId w:val="14"/>
        </w:numPr>
        <w:spacing w:before="0" w:beforeAutospacing="0" w:after="0" w:afterAutospacing="0" w:line="276" w:lineRule="auto"/>
        <w:ind w:left="675"/>
        <w:rPr>
          <w:rFonts w:ascii="Arial" w:hAnsi="Arial" w:cs="Arial"/>
          <w:color w:val="000000"/>
          <w:sz w:val="26"/>
          <w:szCs w:val="26"/>
        </w:rPr>
      </w:pPr>
      <w:r w:rsidRPr="007F6D1C">
        <w:rPr>
          <w:rFonts w:ascii="Arial" w:hAnsi="Arial" w:cs="Arial"/>
          <w:b/>
          <w:bCs/>
          <w:color w:val="E36C0A" w:themeColor="accent6" w:themeShade="BF"/>
          <w:sz w:val="26"/>
          <w:szCs w:val="26"/>
        </w:rPr>
        <w:t>Drag and drop</w:t>
      </w:r>
      <w:r w:rsidRPr="007F6D1C">
        <w:rPr>
          <w:rFonts w:ascii="Arial" w:hAnsi="Arial" w:cs="Arial"/>
          <w:color w:val="E36C0A" w:themeColor="accent6" w:themeShade="BF"/>
          <w:sz w:val="26"/>
          <w:szCs w:val="26"/>
        </w:rPr>
        <w:t> </w:t>
      </w:r>
      <w:r w:rsidRPr="00E26C69">
        <w:rPr>
          <w:rFonts w:ascii="Arial" w:hAnsi="Arial" w:cs="Arial"/>
          <w:color w:val="000000"/>
          <w:sz w:val="26"/>
          <w:szCs w:val="26"/>
        </w:rPr>
        <w:t>− Drag and drop the items from one location to another location on the same webpage.</w:t>
      </w:r>
    </w:p>
    <w:p w:rsidR="00546C0B" w:rsidRDefault="00546C0B" w:rsidP="00423346"/>
    <w:p w:rsidR="003D7C5B" w:rsidRDefault="003D7C5B" w:rsidP="00423346"/>
    <w:p w:rsidR="003D7C5B" w:rsidRDefault="003D7C5B" w:rsidP="00423346"/>
    <w:p w:rsidR="003D7C5B" w:rsidRDefault="003D7C5B" w:rsidP="00423346"/>
    <w:p w:rsidR="003D7C5B" w:rsidRPr="001D3EEA" w:rsidRDefault="003D7C5B" w:rsidP="003D7C5B">
      <w:pPr>
        <w:spacing w:line="360" w:lineRule="auto"/>
        <w:jc w:val="center"/>
        <w:rPr>
          <w:rFonts w:ascii="Arial" w:hAnsi="Arial" w:cs="Arial"/>
          <w:b/>
          <w:color w:val="E36C0A" w:themeColor="accent6" w:themeShade="BF"/>
          <w:sz w:val="26"/>
          <w:szCs w:val="26"/>
          <w:u w:val="single"/>
        </w:rPr>
      </w:pPr>
      <w:r>
        <w:rPr>
          <w:rFonts w:ascii="Arial" w:hAnsi="Arial" w:cs="Arial"/>
          <w:b/>
          <w:color w:val="E36C0A" w:themeColor="accent6" w:themeShade="BF"/>
          <w:sz w:val="26"/>
          <w:szCs w:val="26"/>
          <w:u w:val="single"/>
        </w:rPr>
        <w:t>A Little Retrospective</w:t>
      </w:r>
    </w:p>
    <w:p w:rsidR="003D7C5B" w:rsidRPr="003D7C5B" w:rsidRDefault="003D7C5B" w:rsidP="003D7C5B">
      <w:pPr>
        <w:rPr>
          <w:rFonts w:ascii="Arial" w:hAnsi="Arial" w:cs="Arial"/>
          <w:color w:val="000000"/>
          <w:sz w:val="26"/>
          <w:szCs w:val="26"/>
          <w:shd w:val="clear" w:color="auto" w:fill="FFFFFF"/>
        </w:rPr>
      </w:pPr>
      <w:r w:rsidRPr="003D7C5B">
        <w:rPr>
          <w:rFonts w:ascii="Arial" w:hAnsi="Arial" w:cs="Arial"/>
          <w:color w:val="000000"/>
          <w:sz w:val="26"/>
          <w:szCs w:val="26"/>
          <w:shd w:val="clear" w:color="auto" w:fill="FFFFFF"/>
        </w:rPr>
        <w:lastRenderedPageBreak/>
        <w:t>HTML5 is the next major revision of the HTML standard superseding HTML 4.01, XHTML 1.0, and XHTML 1.1. HTML5 is a standard for structuring and presenting content on the World Wide Web.</w:t>
      </w:r>
    </w:p>
    <w:p w:rsidR="003D7C5B" w:rsidRPr="003D7C5B" w:rsidRDefault="003D7C5B" w:rsidP="003D7C5B">
      <w:pPr>
        <w:spacing w:before="120" w:after="144"/>
        <w:jc w:val="both"/>
        <w:rPr>
          <w:rFonts w:ascii="Arial" w:eastAsia="Times New Roman" w:hAnsi="Arial" w:cs="Arial"/>
          <w:color w:val="000000"/>
          <w:sz w:val="26"/>
          <w:szCs w:val="26"/>
          <w:lang w:eastAsia="en-IN"/>
        </w:rPr>
      </w:pPr>
      <w:r w:rsidRPr="003D7C5B">
        <w:rPr>
          <w:rFonts w:ascii="Arial" w:eastAsia="Times New Roman" w:hAnsi="Arial" w:cs="Arial"/>
          <w:color w:val="000000"/>
          <w:sz w:val="26"/>
          <w:szCs w:val="26"/>
          <w:lang w:eastAsia="en-IN"/>
        </w:rPr>
        <w:t>The latest versions of Apple Safari, Google Chrome, Mozilla Firefox, and Opera all support many HTML5 features and Internet Explorer 9.0 will also have support for some HTML5 functionality.</w:t>
      </w:r>
    </w:p>
    <w:p w:rsidR="003D7C5B" w:rsidRPr="003D7C5B" w:rsidRDefault="003D7C5B" w:rsidP="003D7C5B">
      <w:pPr>
        <w:spacing w:before="120" w:after="144"/>
        <w:jc w:val="both"/>
        <w:rPr>
          <w:rFonts w:ascii="Arial" w:eastAsia="Times New Roman" w:hAnsi="Arial" w:cs="Arial"/>
          <w:color w:val="000000"/>
          <w:sz w:val="26"/>
          <w:szCs w:val="26"/>
          <w:lang w:eastAsia="en-IN"/>
        </w:rPr>
      </w:pPr>
      <w:r w:rsidRPr="003D7C5B">
        <w:rPr>
          <w:rFonts w:ascii="Arial" w:eastAsia="Times New Roman" w:hAnsi="Arial" w:cs="Arial"/>
          <w:color w:val="000000"/>
          <w:sz w:val="26"/>
          <w:szCs w:val="26"/>
          <w:lang w:eastAsia="en-IN"/>
        </w:rPr>
        <w:t xml:space="preserve">The mobile web browsers that come pre-installed on iPhones, </w:t>
      </w:r>
      <w:proofErr w:type="spellStart"/>
      <w:r w:rsidRPr="003D7C5B">
        <w:rPr>
          <w:rFonts w:ascii="Arial" w:eastAsia="Times New Roman" w:hAnsi="Arial" w:cs="Arial"/>
          <w:color w:val="000000"/>
          <w:sz w:val="26"/>
          <w:szCs w:val="26"/>
          <w:lang w:eastAsia="en-IN"/>
        </w:rPr>
        <w:t>iPads</w:t>
      </w:r>
      <w:proofErr w:type="spellEnd"/>
      <w:r w:rsidRPr="003D7C5B">
        <w:rPr>
          <w:rFonts w:ascii="Arial" w:eastAsia="Times New Roman" w:hAnsi="Arial" w:cs="Arial"/>
          <w:color w:val="000000"/>
          <w:sz w:val="26"/>
          <w:szCs w:val="26"/>
          <w:lang w:eastAsia="en-IN"/>
        </w:rPr>
        <w:t>, and Android phones all have excellent support for HTML5.</w:t>
      </w:r>
    </w:p>
    <w:p w:rsidR="00C23184" w:rsidRDefault="00C23184" w:rsidP="00423346"/>
    <w:p w:rsidR="00C23184" w:rsidRPr="00C23184" w:rsidRDefault="00C23184" w:rsidP="00C23184">
      <w:pPr>
        <w:spacing w:line="360" w:lineRule="auto"/>
        <w:jc w:val="center"/>
        <w:rPr>
          <w:rFonts w:ascii="Arial" w:hAnsi="Arial" w:cs="Arial"/>
          <w:b/>
          <w:color w:val="E36C0A" w:themeColor="accent6" w:themeShade="BF"/>
          <w:sz w:val="26"/>
          <w:szCs w:val="26"/>
          <w:u w:val="single"/>
        </w:rPr>
      </w:pPr>
      <w:r>
        <w:rPr>
          <w:rFonts w:ascii="Arial" w:hAnsi="Arial" w:cs="Arial"/>
          <w:b/>
          <w:color w:val="E36C0A" w:themeColor="accent6" w:themeShade="BF"/>
          <w:sz w:val="26"/>
          <w:szCs w:val="26"/>
          <w:u w:val="single"/>
        </w:rPr>
        <w:t xml:space="preserve">Vision </w:t>
      </w:r>
      <w:proofErr w:type="gramStart"/>
      <w:r w:rsidRPr="00C23184">
        <w:rPr>
          <w:rFonts w:ascii="Arial" w:hAnsi="Arial" w:cs="Arial"/>
          <w:b/>
          <w:color w:val="E36C0A" w:themeColor="accent6" w:themeShade="BF"/>
          <w:sz w:val="26"/>
          <w:szCs w:val="26"/>
          <w:u w:val="single"/>
        </w:rPr>
        <w:t>And</w:t>
      </w:r>
      <w:proofErr w:type="gramEnd"/>
      <w:r w:rsidRPr="00C23184">
        <w:rPr>
          <w:rFonts w:ascii="Arial" w:hAnsi="Arial" w:cs="Arial"/>
          <w:b/>
          <w:color w:val="E36C0A" w:themeColor="accent6" w:themeShade="BF"/>
          <w:sz w:val="26"/>
          <w:szCs w:val="26"/>
          <w:u w:val="single"/>
        </w:rPr>
        <w:t xml:space="preserve"> Philosophy Behind HTML5</w:t>
      </w:r>
    </w:p>
    <w:p w:rsidR="00C23184" w:rsidRDefault="00C23184" w:rsidP="00423346">
      <w:pPr>
        <w:rPr>
          <w:rFonts w:ascii="Arial" w:hAnsi="Arial" w:cs="Arial"/>
          <w:color w:val="4D5156"/>
          <w:shd w:val="clear" w:color="auto" w:fill="FFFFFF"/>
        </w:rPr>
      </w:pPr>
      <w:r>
        <w:rPr>
          <w:rFonts w:ascii="Arial" w:hAnsi="Arial" w:cs="Arial"/>
          <w:color w:val="4D5156"/>
          <w:shd w:val="clear" w:color="auto" w:fill="FFFFFF"/>
        </w:rPr>
        <w:t>HTML5 was designed with major objectives, including: </w:t>
      </w:r>
    </w:p>
    <w:p w:rsidR="00C23184" w:rsidRPr="00C23184" w:rsidRDefault="00C23184" w:rsidP="00C23184">
      <w:pPr>
        <w:numPr>
          <w:ilvl w:val="0"/>
          <w:numId w:val="15"/>
        </w:numPr>
        <w:spacing w:before="240" w:after="240" w:line="240" w:lineRule="auto"/>
        <w:ind w:left="0"/>
        <w:textAlignment w:val="baseline"/>
        <w:rPr>
          <w:rFonts w:ascii="inherit" w:eastAsia="Times New Roman" w:hAnsi="inherit" w:cs="Times New Roman"/>
          <w:color w:val="2E475D"/>
          <w:sz w:val="27"/>
          <w:szCs w:val="27"/>
          <w:lang w:eastAsia="en-IN"/>
        </w:rPr>
      </w:pPr>
      <w:r w:rsidRPr="00C23184">
        <w:rPr>
          <w:rFonts w:ascii="inherit" w:eastAsia="Times New Roman" w:hAnsi="inherit" w:cs="Times New Roman"/>
          <w:color w:val="2E475D"/>
          <w:sz w:val="27"/>
          <w:szCs w:val="27"/>
          <w:lang w:eastAsia="en-IN"/>
        </w:rPr>
        <w:t>Making code easier to read for users and screen readers</w:t>
      </w:r>
    </w:p>
    <w:p w:rsidR="00C23184" w:rsidRPr="00C23184" w:rsidRDefault="00C23184" w:rsidP="00C23184">
      <w:pPr>
        <w:numPr>
          <w:ilvl w:val="0"/>
          <w:numId w:val="15"/>
        </w:numPr>
        <w:spacing w:before="240" w:after="240" w:line="240" w:lineRule="auto"/>
        <w:ind w:left="0"/>
        <w:textAlignment w:val="baseline"/>
        <w:rPr>
          <w:rFonts w:ascii="inherit" w:eastAsia="Times New Roman" w:hAnsi="inherit" w:cs="Times New Roman"/>
          <w:color w:val="2E475D"/>
          <w:sz w:val="27"/>
          <w:szCs w:val="27"/>
          <w:lang w:eastAsia="en-IN"/>
        </w:rPr>
      </w:pPr>
      <w:r w:rsidRPr="00C23184">
        <w:rPr>
          <w:rFonts w:ascii="inherit" w:eastAsia="Times New Roman" w:hAnsi="inherit" w:cs="Times New Roman"/>
          <w:color w:val="2E475D"/>
          <w:sz w:val="27"/>
          <w:szCs w:val="27"/>
          <w:lang w:eastAsia="en-IN"/>
        </w:rPr>
        <w:t>Reducing the overlap between HTML, CSS, and JavaScript</w:t>
      </w:r>
    </w:p>
    <w:p w:rsidR="00C23184" w:rsidRPr="00C23184" w:rsidRDefault="00C23184" w:rsidP="00C23184">
      <w:pPr>
        <w:numPr>
          <w:ilvl w:val="0"/>
          <w:numId w:val="15"/>
        </w:numPr>
        <w:spacing w:before="240" w:after="240" w:line="240" w:lineRule="auto"/>
        <w:ind w:left="0"/>
        <w:textAlignment w:val="baseline"/>
        <w:rPr>
          <w:rFonts w:ascii="inherit" w:eastAsia="Times New Roman" w:hAnsi="inherit" w:cs="Times New Roman"/>
          <w:color w:val="2E475D"/>
          <w:sz w:val="27"/>
          <w:szCs w:val="27"/>
          <w:lang w:eastAsia="en-IN"/>
        </w:rPr>
      </w:pPr>
      <w:r w:rsidRPr="00C23184">
        <w:rPr>
          <w:rFonts w:ascii="inherit" w:eastAsia="Times New Roman" w:hAnsi="inherit" w:cs="Times New Roman"/>
          <w:color w:val="2E475D"/>
          <w:sz w:val="27"/>
          <w:szCs w:val="27"/>
          <w:lang w:eastAsia="en-IN"/>
        </w:rPr>
        <w:t>Promoting design responsiveness and consistency across browsers</w:t>
      </w:r>
    </w:p>
    <w:p w:rsidR="00C23184" w:rsidRPr="00C23184" w:rsidRDefault="00C23184" w:rsidP="00C23184">
      <w:pPr>
        <w:numPr>
          <w:ilvl w:val="0"/>
          <w:numId w:val="15"/>
        </w:numPr>
        <w:spacing w:before="240" w:after="240" w:line="240" w:lineRule="auto"/>
        <w:ind w:left="0"/>
        <w:textAlignment w:val="baseline"/>
        <w:rPr>
          <w:rFonts w:ascii="inherit" w:eastAsia="Times New Roman" w:hAnsi="inherit" w:cs="Times New Roman"/>
          <w:color w:val="2E475D"/>
          <w:sz w:val="27"/>
          <w:szCs w:val="27"/>
          <w:lang w:eastAsia="en-IN"/>
        </w:rPr>
      </w:pPr>
      <w:r w:rsidRPr="00C23184">
        <w:rPr>
          <w:rFonts w:ascii="inherit" w:eastAsia="Times New Roman" w:hAnsi="inherit" w:cs="Times New Roman"/>
          <w:color w:val="2E475D"/>
          <w:sz w:val="27"/>
          <w:szCs w:val="27"/>
          <w:lang w:eastAsia="en-IN"/>
        </w:rPr>
        <w:t>Supporting multimedia without the need for Flash or other plugins</w:t>
      </w:r>
    </w:p>
    <w:p w:rsidR="00C23184" w:rsidRDefault="00C23184" w:rsidP="00423346"/>
    <w:p w:rsidR="00161DD0" w:rsidRDefault="00B278B7" w:rsidP="00B278B7">
      <w:pPr>
        <w:spacing w:line="360" w:lineRule="auto"/>
        <w:jc w:val="center"/>
      </w:pPr>
      <w:r w:rsidRPr="00B278B7">
        <w:rPr>
          <w:rFonts w:ascii="Arial" w:hAnsi="Arial" w:cs="Arial"/>
          <w:b/>
          <w:color w:val="E36C0A" w:themeColor="accent6" w:themeShade="BF"/>
          <w:sz w:val="26"/>
          <w:szCs w:val="26"/>
          <w:u w:val="single"/>
        </w:rPr>
        <w:t>Compatibility</w:t>
      </w:r>
    </w:p>
    <w:p w:rsidR="00161DD0" w:rsidRPr="00B278B7" w:rsidRDefault="00B278B7" w:rsidP="00B278B7">
      <w:pPr>
        <w:spacing w:line="360" w:lineRule="auto"/>
        <w:rPr>
          <w:rFonts w:ascii="Arial" w:hAnsi="Arial" w:cs="Arial"/>
          <w:sz w:val="26"/>
          <w:szCs w:val="26"/>
        </w:rPr>
      </w:pPr>
      <w:r w:rsidRPr="00B278B7">
        <w:rPr>
          <w:rFonts w:ascii="Arial" w:hAnsi="Arial" w:cs="Arial"/>
          <w:sz w:val="26"/>
          <w:szCs w:val="26"/>
        </w:rPr>
        <w:t xml:space="preserve">HTML5 is now compatible with all popular browsers (Chrome, Firefox, Safari, IE9, and Opera) and </w:t>
      </w:r>
      <w:r w:rsidRPr="00B278B7">
        <w:rPr>
          <w:rFonts w:ascii="Arial" w:hAnsi="Arial" w:cs="Arial"/>
          <w:color w:val="E36C0A" w:themeColor="accent6" w:themeShade="BF"/>
          <w:sz w:val="26"/>
          <w:szCs w:val="26"/>
        </w:rPr>
        <w:t xml:space="preserve">with the introduction of </w:t>
      </w:r>
      <w:proofErr w:type="gramStart"/>
      <w:r w:rsidRPr="00B278B7">
        <w:rPr>
          <w:rFonts w:ascii="Arial" w:hAnsi="Arial" w:cs="Arial"/>
          <w:color w:val="E36C0A" w:themeColor="accent6" w:themeShade="BF"/>
          <w:sz w:val="26"/>
          <w:szCs w:val="26"/>
        </w:rPr>
        <w:t>DOCTYPE,</w:t>
      </w:r>
      <w:proofErr w:type="gramEnd"/>
      <w:r w:rsidRPr="00B278B7">
        <w:rPr>
          <w:rFonts w:ascii="Arial" w:hAnsi="Arial" w:cs="Arial"/>
          <w:color w:val="E36C0A" w:themeColor="accent6" w:themeShade="BF"/>
          <w:sz w:val="26"/>
          <w:szCs w:val="26"/>
        </w:rPr>
        <w:t xml:space="preserve"> it is even possible to have a few HTML features in older versions </w:t>
      </w:r>
      <w:r w:rsidRPr="00B278B7">
        <w:rPr>
          <w:rFonts w:ascii="Arial" w:hAnsi="Arial" w:cs="Arial"/>
          <w:sz w:val="26"/>
          <w:szCs w:val="26"/>
        </w:rPr>
        <w:t>of Internet Explorer too.</w:t>
      </w:r>
    </w:p>
    <w:p w:rsidR="00161DD0" w:rsidRPr="00F87B58" w:rsidRDefault="00743019" w:rsidP="00F87B58">
      <w:pPr>
        <w:spacing w:line="360" w:lineRule="auto"/>
        <w:rPr>
          <w:rFonts w:ascii="Arial" w:hAnsi="Arial" w:cs="Arial"/>
          <w:sz w:val="26"/>
          <w:szCs w:val="26"/>
        </w:rPr>
      </w:pPr>
      <w:r w:rsidRPr="00743019">
        <w:rPr>
          <w:rFonts w:ascii="Arial" w:hAnsi="Arial" w:cs="Arial"/>
          <w:b/>
          <w:sz w:val="26"/>
          <w:szCs w:val="26"/>
          <w:u w:val="single"/>
        </w:rPr>
        <w:t>Some Compatibility check reference</w:t>
      </w:r>
      <w:proofErr w:type="gramStart"/>
      <w:r w:rsidRPr="00743019">
        <w:rPr>
          <w:rFonts w:ascii="Arial" w:hAnsi="Arial" w:cs="Arial"/>
          <w:b/>
          <w:sz w:val="26"/>
          <w:szCs w:val="26"/>
          <w:u w:val="single"/>
        </w:rPr>
        <w:t>:</w:t>
      </w:r>
      <w:proofErr w:type="gramEnd"/>
      <w:r w:rsidRPr="00743019">
        <w:rPr>
          <w:rFonts w:ascii="Arial" w:hAnsi="Arial" w:cs="Arial"/>
          <w:b/>
          <w:sz w:val="26"/>
          <w:szCs w:val="26"/>
        </w:rPr>
        <w:br/>
      </w:r>
      <w:r w:rsidRPr="00743019">
        <w:rPr>
          <w:rFonts w:ascii="Arial" w:hAnsi="Arial" w:cs="Arial"/>
          <w:sz w:val="26"/>
          <w:szCs w:val="26"/>
        </w:rPr>
        <w:t xml:space="preserve">Browser compatibility check tool: </w:t>
      </w:r>
      <w:hyperlink r:id="rId61" w:history="1">
        <w:r w:rsidRPr="00743019">
          <w:rPr>
            <w:rStyle w:val="Hyperlink"/>
            <w:rFonts w:ascii="Arial" w:hAnsi="Arial" w:cs="Arial"/>
            <w:sz w:val="26"/>
            <w:szCs w:val="26"/>
          </w:rPr>
          <w:t>https://caniuse.com/</w:t>
        </w:r>
      </w:hyperlink>
      <w:r w:rsidRPr="00743019">
        <w:rPr>
          <w:rFonts w:ascii="Arial" w:hAnsi="Arial" w:cs="Arial"/>
          <w:sz w:val="26"/>
          <w:szCs w:val="26"/>
        </w:rPr>
        <w:t xml:space="preserve"> </w:t>
      </w:r>
      <w:r w:rsidR="00F87B58">
        <w:rPr>
          <w:rFonts w:ascii="Arial" w:hAnsi="Arial" w:cs="Arial"/>
          <w:sz w:val="26"/>
          <w:szCs w:val="26"/>
        </w:rPr>
        <w:br/>
      </w:r>
      <w:r w:rsidRPr="00743019">
        <w:rPr>
          <w:rFonts w:ascii="Arial" w:hAnsi="Arial" w:cs="Arial"/>
          <w:sz w:val="26"/>
          <w:szCs w:val="26"/>
        </w:rPr>
        <w:t xml:space="preserve">Website test tool for HTML 5 standard: </w:t>
      </w:r>
      <w:hyperlink r:id="rId62" w:history="1">
        <w:r w:rsidRPr="00743019">
          <w:rPr>
            <w:rStyle w:val="Hyperlink"/>
            <w:rFonts w:ascii="Arial" w:hAnsi="Arial" w:cs="Arial"/>
            <w:sz w:val="26"/>
            <w:szCs w:val="26"/>
          </w:rPr>
          <w:t>https://html5test.com/</w:t>
        </w:r>
      </w:hyperlink>
      <w:r>
        <w:t xml:space="preserve"> </w:t>
      </w:r>
    </w:p>
    <w:p w:rsidR="00161DD0" w:rsidRDefault="00161DD0"/>
    <w:p w:rsidR="00013307" w:rsidRDefault="00013307"/>
    <w:p w:rsidR="00161DD0" w:rsidRDefault="00013307" w:rsidP="00013307">
      <w:pPr>
        <w:jc w:val="center"/>
      </w:pPr>
      <w:r w:rsidRPr="00013307">
        <w:rPr>
          <w:rFonts w:ascii="Arial" w:hAnsi="Arial" w:cs="Arial"/>
          <w:b/>
          <w:color w:val="E36C0A" w:themeColor="accent6" w:themeShade="BF"/>
          <w:sz w:val="26"/>
          <w:szCs w:val="26"/>
          <w:u w:val="single"/>
        </w:rPr>
        <w:t>Utilities</w:t>
      </w:r>
    </w:p>
    <w:p w:rsidR="00161DD0" w:rsidRDefault="00013307">
      <w:pPr>
        <w:rPr>
          <w:rFonts w:ascii="Arial" w:hAnsi="Arial" w:cs="Arial"/>
          <w:color w:val="202124"/>
          <w:sz w:val="30"/>
          <w:szCs w:val="30"/>
          <w:shd w:val="clear" w:color="auto" w:fill="FFFFFF"/>
        </w:rPr>
      </w:pPr>
      <w:r w:rsidRPr="00013307">
        <w:rPr>
          <w:rFonts w:ascii="Arial" w:hAnsi="Arial" w:cs="Arial"/>
          <w:color w:val="202124"/>
          <w:sz w:val="30"/>
          <w:szCs w:val="30"/>
          <w:u w:val="single"/>
          <w:shd w:val="clear" w:color="auto" w:fill="FFFFFF"/>
        </w:rPr>
        <w:t>CSS Utilities</w:t>
      </w:r>
      <w:proofErr w:type="gramStart"/>
      <w:r w:rsidRPr="00013307">
        <w:rPr>
          <w:rFonts w:ascii="Arial" w:hAnsi="Arial" w:cs="Arial"/>
          <w:color w:val="202124"/>
          <w:sz w:val="30"/>
          <w:szCs w:val="30"/>
          <w:u w:val="single"/>
          <w:shd w:val="clear" w:color="auto" w:fill="FFFFFF"/>
        </w:rPr>
        <w:t>:</w:t>
      </w:r>
      <w:proofErr w:type="gramEnd"/>
      <w:r>
        <w:rPr>
          <w:rFonts w:ascii="Arial" w:hAnsi="Arial" w:cs="Arial"/>
          <w:color w:val="202124"/>
          <w:sz w:val="30"/>
          <w:szCs w:val="30"/>
          <w:shd w:val="clear" w:color="auto" w:fill="FFFFFF"/>
        </w:rPr>
        <w:br/>
        <w:t>Utilities are </w:t>
      </w:r>
      <w:r>
        <w:rPr>
          <w:rFonts w:ascii="Arial" w:hAnsi="Arial" w:cs="Arial"/>
          <w:color w:val="040C28"/>
          <w:sz w:val="30"/>
          <w:szCs w:val="30"/>
        </w:rPr>
        <w:t>simple HTML classes typically scoped to a single CSS property, like border-style or background-</w:t>
      </w:r>
      <w:proofErr w:type="spellStart"/>
      <w:r>
        <w:rPr>
          <w:rFonts w:ascii="Arial" w:hAnsi="Arial" w:cs="Arial"/>
          <w:color w:val="040C28"/>
          <w:sz w:val="30"/>
          <w:szCs w:val="30"/>
        </w:rPr>
        <w:t>color</w:t>
      </w:r>
      <w:proofErr w:type="spellEnd"/>
      <w:r>
        <w:rPr>
          <w:rFonts w:ascii="Arial" w:hAnsi="Arial" w:cs="Arial"/>
          <w:color w:val="202124"/>
          <w:sz w:val="30"/>
          <w:szCs w:val="30"/>
          <w:shd w:val="clear" w:color="auto" w:fill="FFFFFF"/>
        </w:rPr>
        <w:t> . Utilities can be used additively to style an object from scratch or to override a style defined in component CSS.</w:t>
      </w:r>
    </w:p>
    <w:p w:rsidR="00013307" w:rsidRPr="00013307" w:rsidRDefault="00013307">
      <w:pPr>
        <w:rPr>
          <w:u w:val="single"/>
        </w:rPr>
      </w:pPr>
      <w:r>
        <w:rPr>
          <w:rFonts w:ascii="Arial" w:hAnsi="Arial" w:cs="Arial"/>
          <w:color w:val="202124"/>
          <w:sz w:val="30"/>
          <w:szCs w:val="30"/>
          <w:shd w:val="clear" w:color="auto" w:fill="FFFFFF"/>
        </w:rPr>
        <w:lastRenderedPageBreak/>
        <w:br/>
      </w:r>
      <w:r w:rsidRPr="00013307">
        <w:rPr>
          <w:rFonts w:ascii="Arial" w:hAnsi="Arial" w:cs="Arial"/>
          <w:color w:val="202124"/>
          <w:sz w:val="30"/>
          <w:szCs w:val="30"/>
          <w:u w:val="single"/>
          <w:shd w:val="clear" w:color="auto" w:fill="FFFFFF"/>
        </w:rPr>
        <w:t>HTML Utilities:</w:t>
      </w:r>
    </w:p>
    <w:p w:rsidR="00013307" w:rsidRDefault="00013307">
      <w:r>
        <w:t xml:space="preserve">Reference: </w:t>
      </w:r>
      <w:hyperlink r:id="rId63" w:history="1">
        <w:r w:rsidRPr="00CD721B">
          <w:rPr>
            <w:rStyle w:val="Hyperlink"/>
          </w:rPr>
          <w:t>http://www.a-test.fr/Web_Technologies/HTML5/html5_tags_utility.php</w:t>
        </w:r>
      </w:hyperlink>
      <w:r>
        <w:t xml:space="preserve"> </w:t>
      </w:r>
    </w:p>
    <w:p w:rsidR="00161DD0" w:rsidRDefault="00161DD0"/>
    <w:p w:rsidR="00784F22" w:rsidRDefault="00784F22"/>
    <w:p w:rsidR="00161DD0" w:rsidRPr="00A5575B" w:rsidRDefault="00784F22" w:rsidP="00A5575B">
      <w:pPr>
        <w:spacing w:line="360" w:lineRule="auto"/>
        <w:jc w:val="center"/>
        <w:rPr>
          <w:rFonts w:ascii="Arial" w:hAnsi="Arial" w:cs="Arial"/>
          <w:sz w:val="26"/>
          <w:szCs w:val="26"/>
        </w:rPr>
      </w:pPr>
      <w:r w:rsidRPr="00A5575B">
        <w:rPr>
          <w:rFonts w:ascii="Arial" w:hAnsi="Arial" w:cs="Arial"/>
          <w:b/>
          <w:color w:val="E36C0A" w:themeColor="accent6" w:themeShade="BF"/>
          <w:sz w:val="26"/>
          <w:szCs w:val="26"/>
          <w:u w:val="single"/>
        </w:rPr>
        <w:t>Web interoperability</w:t>
      </w:r>
    </w:p>
    <w:p w:rsidR="00161DD0" w:rsidRPr="00A5575B" w:rsidRDefault="00D37663" w:rsidP="00A5575B">
      <w:pPr>
        <w:spacing w:before="120" w:after="240" w:line="360" w:lineRule="auto"/>
        <w:rPr>
          <w:rFonts w:ascii="Arial" w:hAnsi="Arial" w:cs="Arial"/>
          <w:sz w:val="26"/>
          <w:szCs w:val="26"/>
        </w:rPr>
      </w:pPr>
      <w:proofErr w:type="gramStart"/>
      <w:r w:rsidRPr="00A5575B">
        <w:rPr>
          <w:rFonts w:ascii="Arial" w:hAnsi="Arial" w:cs="Arial"/>
          <w:b/>
          <w:sz w:val="26"/>
          <w:szCs w:val="26"/>
          <w:shd w:val="clear" w:color="auto" w:fill="FFFFFF"/>
        </w:rPr>
        <w:t>T</w:t>
      </w:r>
      <w:r w:rsidR="00784F22" w:rsidRPr="00A5575B">
        <w:rPr>
          <w:rFonts w:ascii="Arial" w:hAnsi="Arial" w:cs="Arial"/>
          <w:b/>
          <w:sz w:val="26"/>
          <w:szCs w:val="26"/>
          <w:shd w:val="clear" w:color="auto" w:fill="FFFFFF"/>
        </w:rPr>
        <w:t>he ability of different systems, devices, applications or products to connect and communicate in a coordinated way, without effort from the end user.</w:t>
      </w:r>
      <w:proofErr w:type="gramEnd"/>
      <w:r w:rsidR="00784F22" w:rsidRPr="00A5575B">
        <w:rPr>
          <w:rFonts w:ascii="Arial" w:hAnsi="Arial" w:cs="Arial"/>
          <w:sz w:val="26"/>
          <w:szCs w:val="26"/>
          <w:shd w:val="clear" w:color="auto" w:fill="FFFFFF"/>
        </w:rPr>
        <w:t xml:space="preserve"> Functions of interoperable components include data access, data transmission </w:t>
      </w:r>
      <w:r w:rsidR="00784F22" w:rsidRPr="00A5575B">
        <w:rPr>
          <w:rFonts w:ascii="Arial" w:hAnsi="Arial" w:cs="Arial"/>
          <w:sz w:val="26"/>
          <w:szCs w:val="26"/>
        </w:rPr>
        <w:t>and </w:t>
      </w:r>
      <w:r w:rsidR="00784F22" w:rsidRPr="00A5575B">
        <w:rPr>
          <w:rFonts w:ascii="Arial" w:hAnsi="Arial" w:cs="Arial"/>
          <w:sz w:val="26"/>
          <w:szCs w:val="26"/>
          <w:shd w:val="clear" w:color="auto" w:fill="FFFFFF"/>
        </w:rPr>
        <w:t>cross-organizational collaboration regardless of its developer or origin.  Similar to </w:t>
      </w:r>
      <w:hyperlink r:id="rId64" w:history="1">
        <w:r w:rsidR="00784F22" w:rsidRPr="00A5575B">
          <w:rPr>
            <w:rStyle w:val="Hyperlink"/>
            <w:rFonts w:ascii="Arial" w:hAnsi="Arial" w:cs="Arial"/>
            <w:color w:val="auto"/>
            <w:sz w:val="26"/>
            <w:szCs w:val="26"/>
            <w:shd w:val="clear" w:color="auto" w:fill="FFFFFF"/>
          </w:rPr>
          <w:t>compatibility</w:t>
        </w:r>
      </w:hyperlink>
      <w:r w:rsidR="00784F22" w:rsidRPr="00A5575B">
        <w:rPr>
          <w:rFonts w:ascii="Arial" w:hAnsi="Arial" w:cs="Arial"/>
          <w:sz w:val="26"/>
          <w:szCs w:val="26"/>
          <w:shd w:val="clear" w:color="auto" w:fill="FFFFFF"/>
        </w:rPr>
        <w:t>, interoperability helps organizations achieve higher efficiency and a more </w:t>
      </w:r>
      <w:hyperlink r:id="rId65" w:history="1">
        <w:r w:rsidR="00784F22" w:rsidRPr="00A5575B">
          <w:rPr>
            <w:rStyle w:val="Hyperlink"/>
            <w:rFonts w:ascii="Arial" w:hAnsi="Arial" w:cs="Arial"/>
            <w:color w:val="auto"/>
            <w:sz w:val="26"/>
            <w:szCs w:val="26"/>
            <w:shd w:val="clear" w:color="auto" w:fill="FFFFFF"/>
          </w:rPr>
          <w:t>holistic</w:t>
        </w:r>
      </w:hyperlink>
      <w:r w:rsidR="00784F22" w:rsidRPr="00A5575B">
        <w:rPr>
          <w:rFonts w:ascii="Arial" w:hAnsi="Arial" w:cs="Arial"/>
          <w:sz w:val="26"/>
          <w:szCs w:val="26"/>
          <w:shd w:val="clear" w:color="auto" w:fill="FFFFFF"/>
        </w:rPr>
        <w:t> view of information.</w:t>
      </w:r>
    </w:p>
    <w:p w:rsidR="00161DD0" w:rsidRPr="00A5575B" w:rsidRDefault="00A5575B" w:rsidP="00A5575B">
      <w:pPr>
        <w:spacing w:line="360" w:lineRule="auto"/>
        <w:jc w:val="center"/>
        <w:rPr>
          <w:rFonts w:ascii="Arial" w:hAnsi="Arial" w:cs="Arial"/>
          <w:sz w:val="26"/>
          <w:szCs w:val="26"/>
        </w:rPr>
      </w:pPr>
      <w:r w:rsidRPr="00A5575B">
        <w:rPr>
          <w:rFonts w:ascii="Arial" w:hAnsi="Arial" w:cs="Arial"/>
          <w:b/>
          <w:color w:val="E36C0A" w:themeColor="accent6" w:themeShade="BF"/>
          <w:sz w:val="26"/>
          <w:szCs w:val="26"/>
          <w:u w:val="single"/>
        </w:rPr>
        <w:t>Universal Access</w:t>
      </w:r>
    </w:p>
    <w:p w:rsidR="00161DD0" w:rsidRPr="00A5575B" w:rsidRDefault="00A5575B" w:rsidP="00A5575B">
      <w:pPr>
        <w:spacing w:line="360" w:lineRule="auto"/>
        <w:rPr>
          <w:rFonts w:ascii="Arial" w:hAnsi="Arial" w:cs="Arial"/>
          <w:b/>
          <w:sz w:val="26"/>
          <w:szCs w:val="26"/>
        </w:rPr>
      </w:pPr>
      <w:proofErr w:type="gramStart"/>
      <w:r>
        <w:rPr>
          <w:rFonts w:ascii="Arial" w:hAnsi="Arial" w:cs="Arial"/>
          <w:sz w:val="26"/>
          <w:szCs w:val="26"/>
        </w:rPr>
        <w:t>T</w:t>
      </w:r>
      <w:r w:rsidRPr="00A5575B">
        <w:rPr>
          <w:rFonts w:ascii="Arial" w:hAnsi="Arial" w:cs="Arial"/>
          <w:sz w:val="26"/>
          <w:szCs w:val="26"/>
        </w:rPr>
        <w:t xml:space="preserve">he practice of ensuring that your websites and web applications are </w:t>
      </w:r>
      <w:r w:rsidRPr="00A5575B">
        <w:rPr>
          <w:rFonts w:ascii="Arial" w:hAnsi="Arial" w:cs="Arial"/>
          <w:b/>
          <w:sz w:val="26"/>
          <w:szCs w:val="26"/>
        </w:rPr>
        <w:t>accessible by people with disabilities of many kinds.</w:t>
      </w:r>
      <w:proofErr w:type="gramEnd"/>
    </w:p>
    <w:p w:rsidR="00161DD0" w:rsidRDefault="00161DD0" w:rsidP="00A5575B">
      <w:pPr>
        <w:spacing w:line="360" w:lineRule="auto"/>
        <w:rPr>
          <w:rFonts w:ascii="Arial" w:hAnsi="Arial" w:cs="Arial"/>
          <w:sz w:val="26"/>
          <w:szCs w:val="26"/>
        </w:rPr>
      </w:pPr>
    </w:p>
    <w:p w:rsidR="00CC26BE" w:rsidRDefault="00CC26BE" w:rsidP="00A5575B">
      <w:pPr>
        <w:spacing w:line="360" w:lineRule="auto"/>
        <w:rPr>
          <w:rFonts w:ascii="Arial" w:hAnsi="Arial" w:cs="Arial"/>
          <w:sz w:val="26"/>
          <w:szCs w:val="26"/>
        </w:rPr>
      </w:pPr>
    </w:p>
    <w:p w:rsidR="00CC26BE" w:rsidRDefault="00CC26BE" w:rsidP="00CC26BE">
      <w:pPr>
        <w:spacing w:line="360" w:lineRule="auto"/>
        <w:jc w:val="center"/>
        <w:rPr>
          <w:rFonts w:ascii="Arial" w:hAnsi="Arial" w:cs="Arial"/>
          <w:sz w:val="26"/>
          <w:szCs w:val="26"/>
        </w:rPr>
      </w:pPr>
      <w:r>
        <w:rPr>
          <w:rFonts w:ascii="Arial" w:hAnsi="Arial" w:cs="Arial"/>
          <w:b/>
          <w:color w:val="E36C0A" w:themeColor="accent6" w:themeShade="BF"/>
          <w:sz w:val="26"/>
          <w:szCs w:val="26"/>
          <w:u w:val="single"/>
        </w:rPr>
        <w:t>Future o</w:t>
      </w:r>
      <w:r w:rsidRPr="00CC26BE">
        <w:rPr>
          <w:rFonts w:ascii="Arial" w:hAnsi="Arial" w:cs="Arial"/>
          <w:b/>
          <w:color w:val="E36C0A" w:themeColor="accent6" w:themeShade="BF"/>
          <w:sz w:val="26"/>
          <w:szCs w:val="26"/>
          <w:u w:val="single"/>
        </w:rPr>
        <w:t>f HTML5</w:t>
      </w:r>
    </w:p>
    <w:p w:rsidR="00CC26BE" w:rsidRDefault="00CC26BE" w:rsidP="00A5575B">
      <w:pPr>
        <w:spacing w:line="360" w:lineRule="auto"/>
        <w:rPr>
          <w:rFonts w:ascii="Arial" w:hAnsi="Arial" w:cs="Arial"/>
          <w:sz w:val="26"/>
          <w:szCs w:val="26"/>
        </w:rPr>
      </w:pPr>
      <w:r w:rsidRPr="00CC26BE">
        <w:rPr>
          <w:rFonts w:ascii="Arial" w:hAnsi="Arial" w:cs="Arial"/>
          <w:sz w:val="26"/>
          <w:szCs w:val="26"/>
        </w:rPr>
        <w:t>HTML5 is the future of web development. It provides a more powerful and flexible way to develop web applications and has empowered business owners and entrepreneurs to provide better customer experiences.</w:t>
      </w:r>
    </w:p>
    <w:p w:rsidR="00CC26BE" w:rsidRPr="00CC26BE" w:rsidRDefault="00CC26BE" w:rsidP="00A5575B">
      <w:pPr>
        <w:spacing w:line="360" w:lineRule="auto"/>
        <w:rPr>
          <w:rFonts w:ascii="Arial" w:hAnsi="Arial" w:cs="Arial"/>
          <w:sz w:val="18"/>
          <w:szCs w:val="18"/>
        </w:rPr>
      </w:pPr>
      <w:r w:rsidRPr="00CC26BE">
        <w:rPr>
          <w:rFonts w:ascii="Arial" w:hAnsi="Arial" w:cs="Arial"/>
          <w:sz w:val="18"/>
          <w:szCs w:val="18"/>
        </w:rPr>
        <w:t xml:space="preserve">Reference: </w:t>
      </w:r>
      <w:hyperlink r:id="rId66" w:anchor=":~:text=Into%20the%20future,to%20provide%20better%20customer%20experiences" w:history="1">
        <w:r w:rsidRPr="00CC26BE">
          <w:rPr>
            <w:rStyle w:val="Hyperlink"/>
            <w:rFonts w:ascii="Arial" w:hAnsi="Arial" w:cs="Arial"/>
            <w:sz w:val="18"/>
            <w:szCs w:val="18"/>
          </w:rPr>
          <w:t>https://www.namecheap.com/blog/5-reasons-why-html5-is-the-future/#:~:text=Into%20the%20future,to%20provide%20better%20customer%20experiences</w:t>
        </w:r>
      </w:hyperlink>
      <w:r w:rsidRPr="00CC26BE">
        <w:rPr>
          <w:rFonts w:ascii="Arial" w:hAnsi="Arial" w:cs="Arial"/>
          <w:sz w:val="18"/>
          <w:szCs w:val="18"/>
        </w:rPr>
        <w:t xml:space="preserve">. </w:t>
      </w:r>
    </w:p>
    <w:p w:rsidR="00CC26BE" w:rsidRDefault="00CC26BE" w:rsidP="00CC26BE">
      <w:pPr>
        <w:spacing w:line="360" w:lineRule="auto"/>
        <w:jc w:val="center"/>
        <w:rPr>
          <w:rFonts w:ascii="Arial" w:hAnsi="Arial" w:cs="Arial"/>
          <w:b/>
          <w:color w:val="E36C0A" w:themeColor="accent6" w:themeShade="BF"/>
          <w:sz w:val="26"/>
          <w:szCs w:val="26"/>
          <w:u w:val="single"/>
        </w:rPr>
      </w:pPr>
    </w:p>
    <w:p w:rsidR="00DD1DEB" w:rsidRDefault="00DD1DEB" w:rsidP="00CC26BE">
      <w:pPr>
        <w:spacing w:line="360" w:lineRule="auto"/>
        <w:jc w:val="center"/>
        <w:rPr>
          <w:rFonts w:ascii="Arial" w:hAnsi="Arial" w:cs="Arial"/>
          <w:b/>
          <w:color w:val="E36C0A" w:themeColor="accent6" w:themeShade="BF"/>
          <w:sz w:val="26"/>
          <w:szCs w:val="26"/>
          <w:u w:val="single"/>
        </w:rPr>
      </w:pPr>
    </w:p>
    <w:p w:rsidR="00DD1DEB" w:rsidRDefault="00DD1DEB" w:rsidP="00CC26BE">
      <w:pPr>
        <w:spacing w:line="360" w:lineRule="auto"/>
        <w:jc w:val="center"/>
        <w:rPr>
          <w:rFonts w:ascii="Arial" w:hAnsi="Arial" w:cs="Arial"/>
          <w:b/>
          <w:color w:val="E36C0A" w:themeColor="accent6" w:themeShade="BF"/>
          <w:sz w:val="26"/>
          <w:szCs w:val="26"/>
          <w:u w:val="single"/>
        </w:rPr>
      </w:pPr>
    </w:p>
    <w:p w:rsidR="00DD1DEB" w:rsidRDefault="00DD1DEB" w:rsidP="00CC26BE">
      <w:pPr>
        <w:spacing w:line="360" w:lineRule="auto"/>
        <w:jc w:val="center"/>
        <w:rPr>
          <w:rFonts w:ascii="Arial" w:hAnsi="Arial" w:cs="Arial"/>
          <w:b/>
          <w:color w:val="E36C0A" w:themeColor="accent6" w:themeShade="BF"/>
          <w:sz w:val="26"/>
          <w:szCs w:val="26"/>
          <w:u w:val="single"/>
        </w:rPr>
      </w:pPr>
    </w:p>
    <w:p w:rsidR="00CC26BE" w:rsidRPr="00A5575B" w:rsidRDefault="00DD1DEB" w:rsidP="00CC26BE">
      <w:pPr>
        <w:spacing w:line="360" w:lineRule="auto"/>
        <w:jc w:val="center"/>
        <w:rPr>
          <w:rFonts w:ascii="Arial" w:hAnsi="Arial" w:cs="Arial"/>
          <w:sz w:val="26"/>
          <w:szCs w:val="26"/>
        </w:rPr>
      </w:pPr>
      <w:r>
        <w:rPr>
          <w:rFonts w:ascii="Arial" w:hAnsi="Arial" w:cs="Arial"/>
          <w:b/>
          <w:color w:val="E36C0A" w:themeColor="accent6" w:themeShade="BF"/>
          <w:sz w:val="26"/>
          <w:szCs w:val="26"/>
          <w:u w:val="single"/>
        </w:rPr>
        <w:t>Timeline</w:t>
      </w:r>
    </w:p>
    <w:p w:rsidR="00DD1DEB" w:rsidRDefault="00DD1DEB" w:rsidP="00DD1DE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combined timelines for the W3C recommendations of HTML5, HTML 5.1, HTML 5.2 and HTML 5.3:</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43"/>
        <w:gridCol w:w="2162"/>
        <w:gridCol w:w="1979"/>
        <w:gridCol w:w="1979"/>
        <w:gridCol w:w="1941"/>
      </w:tblGrid>
      <w:tr w:rsidR="00DD1DEB" w:rsidTr="00DD1DE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1DEB" w:rsidRDefault="00DD1DEB">
            <w:pPr>
              <w:spacing w:before="240" w:after="240"/>
              <w:jc w:val="center"/>
              <w:rPr>
                <w:rFonts w:ascii="Arial" w:hAnsi="Arial" w:cs="Arial"/>
                <w:b/>
                <w:bCs/>
                <w:color w:val="202122"/>
                <w:sz w:val="21"/>
                <w:szCs w:val="21"/>
              </w:rPr>
            </w:pPr>
            <w:r>
              <w:rPr>
                <w:rFonts w:ascii="Arial" w:hAnsi="Arial" w:cs="Arial"/>
                <w:b/>
                <w:bCs/>
                <w:color w:val="202122"/>
                <w:sz w:val="21"/>
                <w:szCs w:val="21"/>
              </w:rPr>
              <w:lastRenderedPageBreak/>
              <w:t>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1DEB" w:rsidRDefault="00DD1DEB">
            <w:pPr>
              <w:spacing w:before="240" w:after="240"/>
              <w:jc w:val="center"/>
              <w:rPr>
                <w:rFonts w:ascii="Arial" w:hAnsi="Arial" w:cs="Arial"/>
                <w:b/>
                <w:bCs/>
                <w:color w:val="202122"/>
                <w:sz w:val="21"/>
                <w:szCs w:val="21"/>
              </w:rPr>
            </w:pPr>
            <w:r>
              <w:rPr>
                <w:rFonts w:ascii="Arial" w:hAnsi="Arial" w:cs="Arial"/>
                <w:b/>
                <w:bCs/>
                <w:color w:val="202122"/>
                <w:sz w:val="21"/>
                <w:szCs w:val="21"/>
              </w:rPr>
              <w:t>First draft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1DEB" w:rsidRDefault="00DD1DEB">
            <w:pPr>
              <w:spacing w:before="240" w:after="240"/>
              <w:jc w:val="center"/>
              <w:rPr>
                <w:rFonts w:ascii="Arial" w:hAnsi="Arial" w:cs="Arial"/>
                <w:b/>
                <w:bCs/>
                <w:color w:val="202122"/>
                <w:sz w:val="21"/>
                <w:szCs w:val="21"/>
              </w:rPr>
            </w:pPr>
            <w:r>
              <w:rPr>
                <w:rFonts w:ascii="Arial" w:hAnsi="Arial" w:cs="Arial"/>
                <w:b/>
                <w:bCs/>
                <w:color w:val="202122"/>
                <w:sz w:val="21"/>
                <w:szCs w:val="21"/>
              </w:rPr>
              <w:t>Candidate</w:t>
            </w:r>
            <w:r>
              <w:rPr>
                <w:rFonts w:ascii="Arial" w:hAnsi="Arial" w:cs="Arial"/>
                <w:b/>
                <w:bCs/>
                <w:color w:val="202122"/>
                <w:sz w:val="21"/>
                <w:szCs w:val="21"/>
              </w:rPr>
              <w:br/>
              <w:t>recommendation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1DEB" w:rsidRDefault="00DD1DEB">
            <w:pPr>
              <w:spacing w:before="240" w:after="240"/>
              <w:jc w:val="center"/>
              <w:rPr>
                <w:rFonts w:ascii="Arial" w:hAnsi="Arial" w:cs="Arial"/>
                <w:b/>
                <w:bCs/>
                <w:color w:val="202122"/>
                <w:sz w:val="21"/>
                <w:szCs w:val="21"/>
              </w:rPr>
            </w:pPr>
            <w:r>
              <w:rPr>
                <w:rFonts w:ascii="Arial" w:hAnsi="Arial" w:cs="Arial"/>
                <w:b/>
                <w:bCs/>
                <w:color w:val="202122"/>
                <w:sz w:val="21"/>
                <w:szCs w:val="21"/>
              </w:rPr>
              <w:t>Recommendation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1DEB" w:rsidRDefault="00DD1DEB">
            <w:pPr>
              <w:spacing w:before="240" w:after="240"/>
              <w:jc w:val="center"/>
              <w:rPr>
                <w:rFonts w:ascii="Arial" w:hAnsi="Arial" w:cs="Arial"/>
                <w:b/>
                <w:bCs/>
                <w:color w:val="202122"/>
                <w:sz w:val="21"/>
                <w:szCs w:val="21"/>
              </w:rPr>
            </w:pPr>
            <w:r>
              <w:rPr>
                <w:rFonts w:ascii="Arial" w:hAnsi="Arial" w:cs="Arial"/>
                <w:b/>
                <w:bCs/>
                <w:color w:val="202122"/>
                <w:sz w:val="21"/>
                <w:szCs w:val="21"/>
              </w:rPr>
              <w:t>Retired</w:t>
            </w:r>
          </w:p>
        </w:tc>
      </w:tr>
      <w:tr w:rsidR="00DD1DEB" w:rsidTr="00DD1D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HTML5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1 May 2007</w:t>
            </w:r>
            <w:hyperlink r:id="rId67" w:anchor="cite_note-41" w:history="1">
              <w:r>
                <w:rPr>
                  <w:rStyle w:val="Hyperlink"/>
                  <w:rFonts w:ascii="Arial" w:hAnsi="Arial" w:cs="Arial"/>
                  <w:color w:val="3366CC"/>
                  <w:sz w:val="17"/>
                  <w:szCs w:val="17"/>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17 December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28 October 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27 March 2018</w:t>
            </w:r>
            <w:hyperlink r:id="rId68" w:anchor="cite_note-42" w:history="1">
              <w:r>
                <w:rPr>
                  <w:rStyle w:val="Hyperlink"/>
                  <w:rFonts w:ascii="Arial" w:hAnsi="Arial" w:cs="Arial"/>
                  <w:color w:val="3366CC"/>
                  <w:sz w:val="17"/>
                  <w:szCs w:val="17"/>
                  <w:vertAlign w:val="superscript"/>
                </w:rPr>
                <w:t>[42]</w:t>
              </w:r>
            </w:hyperlink>
          </w:p>
        </w:tc>
      </w:tr>
      <w:tr w:rsidR="00DD1DEB" w:rsidTr="00DD1D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HTML 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17 December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21 June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1 November 2016</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28 January 2021</w:t>
            </w:r>
            <w:hyperlink r:id="rId69" w:anchor="cite_note-43" w:history="1">
              <w:r>
                <w:rPr>
                  <w:rStyle w:val="Hyperlink"/>
                  <w:rFonts w:ascii="Arial" w:hAnsi="Arial" w:cs="Arial"/>
                  <w:color w:val="3366CC"/>
                  <w:sz w:val="17"/>
                  <w:szCs w:val="17"/>
                  <w:vertAlign w:val="superscript"/>
                </w:rPr>
                <w:t>[43]</w:t>
              </w:r>
            </w:hyperlink>
          </w:p>
        </w:tc>
      </w:tr>
      <w:tr w:rsidR="00DD1DEB" w:rsidTr="00DD1D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HTML 5.1</w:t>
            </w:r>
            <w:r>
              <w:rPr>
                <w:rFonts w:ascii="Arial" w:hAnsi="Arial" w:cs="Arial"/>
                <w:color w:val="202122"/>
                <w:sz w:val="21"/>
                <w:szCs w:val="21"/>
              </w:rPr>
              <w:br/>
              <w:t>2nd Edition</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DD1DEB" w:rsidRDefault="00DD1DEB">
            <w:pPr>
              <w:spacing w:before="240" w:after="240"/>
              <w:jc w:val="center"/>
              <w:rPr>
                <w:rFonts w:ascii="Arial" w:hAnsi="Arial" w:cs="Arial"/>
                <w:color w:val="2C2C2C"/>
                <w:sz w:val="21"/>
                <w:szCs w:val="21"/>
              </w:rPr>
            </w:pPr>
            <w:r>
              <w:rPr>
                <w:rFonts w:ascii="Arial" w:hAnsi="Arial" w:cs="Arial"/>
                <w:color w:val="2C2C2C"/>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20 June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3 October 2017</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DD1DEB" w:rsidRDefault="00DD1DEB">
            <w:pPr>
              <w:rPr>
                <w:rFonts w:ascii="Arial" w:hAnsi="Arial" w:cs="Arial"/>
                <w:color w:val="202122"/>
                <w:sz w:val="21"/>
                <w:szCs w:val="21"/>
              </w:rPr>
            </w:pPr>
          </w:p>
        </w:tc>
      </w:tr>
      <w:tr w:rsidR="00DD1DEB" w:rsidTr="00DD1D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HTML 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18 August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8 August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14 December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28 January 2021</w:t>
            </w:r>
            <w:hyperlink r:id="rId70" w:anchor="cite_note-44" w:history="1">
              <w:r>
                <w:rPr>
                  <w:rStyle w:val="Hyperlink"/>
                  <w:rFonts w:ascii="Arial" w:hAnsi="Arial" w:cs="Arial"/>
                  <w:color w:val="3366CC"/>
                  <w:sz w:val="17"/>
                  <w:szCs w:val="17"/>
                  <w:vertAlign w:val="superscript"/>
                </w:rPr>
                <w:t>[44]</w:t>
              </w:r>
            </w:hyperlink>
          </w:p>
        </w:tc>
      </w:tr>
      <w:tr w:rsidR="00DD1DEB" w:rsidTr="00DD1DE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HTML 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14 December 2017</w:t>
            </w:r>
            <w:hyperlink r:id="rId71" w:anchor="cite_note-5.3FWD-45" w:history="1">
              <w:r>
                <w:rPr>
                  <w:rStyle w:val="Hyperlink"/>
                  <w:rFonts w:ascii="Arial" w:hAnsi="Arial" w:cs="Arial"/>
                  <w:color w:val="3366CC"/>
                  <w:sz w:val="17"/>
                  <w:szCs w:val="17"/>
                  <w:vertAlign w:val="superscript"/>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DD1DEB" w:rsidRDefault="00DD1DEB">
            <w:pPr>
              <w:spacing w:before="240" w:after="240"/>
              <w:jc w:val="center"/>
              <w:rPr>
                <w:rFonts w:ascii="Arial" w:hAnsi="Arial" w:cs="Arial"/>
                <w:color w:val="2C2C2C"/>
                <w:sz w:val="21"/>
                <w:szCs w:val="21"/>
              </w:rPr>
            </w:pPr>
            <w:r>
              <w:rPr>
                <w:rFonts w:ascii="Arial" w:hAnsi="Arial" w:cs="Arial"/>
                <w:color w:val="2C2C2C"/>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DD1DEB" w:rsidRDefault="00DD1DEB">
            <w:pPr>
              <w:spacing w:before="240" w:after="240"/>
              <w:jc w:val="center"/>
              <w:rPr>
                <w:rFonts w:ascii="Arial" w:hAnsi="Arial" w:cs="Arial"/>
                <w:color w:val="2C2C2C"/>
                <w:sz w:val="21"/>
                <w:szCs w:val="21"/>
              </w:rPr>
            </w:pPr>
            <w:r>
              <w:rPr>
                <w:rFonts w:ascii="Arial" w:hAnsi="Arial" w:cs="Arial"/>
                <w:color w:val="2C2C2C"/>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1DEB" w:rsidRDefault="00DD1DEB">
            <w:pPr>
              <w:spacing w:before="240" w:after="240"/>
              <w:rPr>
                <w:rFonts w:ascii="Arial" w:hAnsi="Arial" w:cs="Arial"/>
                <w:color w:val="202122"/>
                <w:sz w:val="21"/>
                <w:szCs w:val="21"/>
              </w:rPr>
            </w:pPr>
            <w:r>
              <w:rPr>
                <w:rFonts w:ascii="Arial" w:hAnsi="Arial" w:cs="Arial"/>
                <w:color w:val="202122"/>
                <w:sz w:val="21"/>
                <w:szCs w:val="21"/>
              </w:rPr>
              <w:t>28 January 2021</w:t>
            </w:r>
            <w:hyperlink r:id="rId72" w:anchor="cite_note-46" w:history="1">
              <w:r>
                <w:rPr>
                  <w:rStyle w:val="Hyperlink"/>
                  <w:rFonts w:ascii="Arial" w:hAnsi="Arial" w:cs="Arial"/>
                  <w:color w:val="3366CC"/>
                  <w:sz w:val="17"/>
                  <w:szCs w:val="17"/>
                  <w:vertAlign w:val="superscript"/>
                </w:rPr>
                <w:t>[46]</w:t>
              </w:r>
            </w:hyperlink>
          </w:p>
        </w:tc>
      </w:tr>
    </w:tbl>
    <w:p w:rsidR="00CC26BE" w:rsidRDefault="00CC26BE" w:rsidP="00A5575B">
      <w:pPr>
        <w:spacing w:line="360" w:lineRule="auto"/>
        <w:rPr>
          <w:rFonts w:ascii="Arial" w:hAnsi="Arial" w:cs="Arial"/>
          <w:sz w:val="26"/>
          <w:szCs w:val="26"/>
        </w:rPr>
      </w:pPr>
    </w:p>
    <w:p w:rsidR="00CC26BE" w:rsidRDefault="00CC26BE" w:rsidP="00A5575B">
      <w:pPr>
        <w:spacing w:line="360" w:lineRule="auto"/>
        <w:rPr>
          <w:rFonts w:ascii="Arial" w:hAnsi="Arial" w:cs="Arial"/>
          <w:sz w:val="26"/>
          <w:szCs w:val="26"/>
        </w:rPr>
      </w:pPr>
    </w:p>
    <w:p w:rsidR="00CC26BE" w:rsidRPr="00A5575B" w:rsidRDefault="009E2221" w:rsidP="00CC26BE">
      <w:pPr>
        <w:spacing w:line="360" w:lineRule="auto"/>
        <w:jc w:val="center"/>
        <w:rPr>
          <w:rFonts w:ascii="Arial" w:hAnsi="Arial" w:cs="Arial"/>
          <w:sz w:val="26"/>
          <w:szCs w:val="26"/>
        </w:rPr>
      </w:pPr>
      <w:proofErr w:type="spellStart"/>
      <w:r>
        <w:rPr>
          <w:rFonts w:ascii="Arial" w:hAnsi="Arial" w:cs="Arial"/>
          <w:b/>
          <w:color w:val="E36C0A" w:themeColor="accent6" w:themeShade="BF"/>
          <w:sz w:val="26"/>
          <w:szCs w:val="26"/>
          <w:u w:val="single"/>
        </w:rPr>
        <w:t>Gracefull</w:t>
      </w:r>
      <w:proofErr w:type="spellEnd"/>
      <w:r>
        <w:rPr>
          <w:rFonts w:ascii="Arial" w:hAnsi="Arial" w:cs="Arial"/>
          <w:b/>
          <w:color w:val="E36C0A" w:themeColor="accent6" w:themeShade="BF"/>
          <w:sz w:val="26"/>
          <w:szCs w:val="26"/>
          <w:u w:val="single"/>
        </w:rPr>
        <w:t xml:space="preserve"> Degradation</w:t>
      </w:r>
    </w:p>
    <w:p w:rsidR="00CC26BE" w:rsidRDefault="00EE262A" w:rsidP="00A5575B">
      <w:pPr>
        <w:spacing w:line="360" w:lineRule="auto"/>
        <w:rPr>
          <w:rFonts w:ascii="Arial" w:hAnsi="Arial" w:cs="Arial"/>
          <w:sz w:val="36"/>
          <w:szCs w:val="36"/>
        </w:rPr>
      </w:pPr>
      <w:proofErr w:type="spellStart"/>
      <w:r w:rsidRPr="00F22C39">
        <w:rPr>
          <w:rFonts w:ascii="Arial" w:hAnsi="Arial" w:cs="Arial"/>
          <w:sz w:val="36"/>
          <w:szCs w:val="36"/>
        </w:rPr>
        <w:t>Polyfill</w:t>
      </w:r>
      <w:proofErr w:type="spellEnd"/>
    </w:p>
    <w:p w:rsidR="00F22C39" w:rsidRPr="00F22C39" w:rsidRDefault="00F22C39" w:rsidP="00A5575B">
      <w:pPr>
        <w:spacing w:line="360" w:lineRule="auto"/>
        <w:rPr>
          <w:rFonts w:ascii="Arial" w:hAnsi="Arial" w:cs="Arial"/>
          <w:sz w:val="26"/>
          <w:szCs w:val="26"/>
        </w:rPr>
      </w:pPr>
      <w:r>
        <w:rPr>
          <w:rFonts w:ascii="Segoe UI" w:hAnsi="Segoe UI" w:cs="Segoe UI"/>
          <w:color w:val="1B1B1B"/>
          <w:shd w:val="clear" w:color="auto" w:fill="FFFFFF"/>
        </w:rPr>
        <w:t xml:space="preserve">A </w:t>
      </w:r>
      <w:proofErr w:type="spellStart"/>
      <w:r>
        <w:rPr>
          <w:rFonts w:ascii="Segoe UI" w:hAnsi="Segoe UI" w:cs="Segoe UI"/>
          <w:color w:val="1B1B1B"/>
          <w:shd w:val="clear" w:color="auto" w:fill="FFFFFF"/>
        </w:rPr>
        <w:t>polyfill</w:t>
      </w:r>
      <w:proofErr w:type="spellEnd"/>
      <w:r>
        <w:rPr>
          <w:rFonts w:ascii="Segoe UI" w:hAnsi="Segoe UI" w:cs="Segoe UI"/>
          <w:color w:val="1B1B1B"/>
          <w:shd w:val="clear" w:color="auto" w:fill="FFFFFF"/>
        </w:rPr>
        <w:t xml:space="preserve"> is a piece of code (usually JavaScript on the Web) used to provide modern functionality on older browsers that do not natively support it.</w:t>
      </w:r>
    </w:p>
    <w:p w:rsidR="00EE262A" w:rsidRPr="00EE262A" w:rsidRDefault="00EE262A" w:rsidP="00EE262A">
      <w:pPr>
        <w:spacing w:after="0" w:line="240" w:lineRule="auto"/>
        <w:rPr>
          <w:rFonts w:ascii="Consolas" w:eastAsia="Times New Roman" w:hAnsi="Consolas" w:cs="Times New Roman"/>
          <w:color w:val="313130"/>
          <w:sz w:val="23"/>
          <w:szCs w:val="23"/>
          <w:shd w:val="clear" w:color="auto" w:fill="F7F4F3"/>
          <w:lang w:eastAsia="en-IN"/>
        </w:rPr>
      </w:pPr>
      <w:r w:rsidRPr="00EE262A">
        <w:rPr>
          <w:rFonts w:ascii="Consolas" w:eastAsia="Times New Roman" w:hAnsi="Consolas" w:cs="Times New Roman"/>
          <w:sz w:val="23"/>
          <w:szCs w:val="23"/>
          <w:shd w:val="clear" w:color="auto" w:fill="F7F4F3"/>
          <w:lang w:eastAsia="en-IN"/>
        </w:rPr>
        <w:t xml:space="preserve">// before running the </w:t>
      </w:r>
      <w:proofErr w:type="spellStart"/>
      <w:r w:rsidRPr="00EE262A">
        <w:rPr>
          <w:rFonts w:ascii="Consolas" w:eastAsia="Times New Roman" w:hAnsi="Consolas" w:cs="Times New Roman"/>
          <w:sz w:val="23"/>
          <w:szCs w:val="23"/>
          <w:shd w:val="clear" w:color="auto" w:fill="F7F4F3"/>
          <w:lang w:eastAsia="en-IN"/>
        </w:rPr>
        <w:t>transpiler</w:t>
      </w:r>
      <w:proofErr w:type="spellEnd"/>
    </w:p>
    <w:p w:rsidR="00EE262A" w:rsidRPr="00F22C39" w:rsidRDefault="00EE262A" w:rsidP="00EE262A">
      <w:pPr>
        <w:spacing w:after="0" w:line="240" w:lineRule="auto"/>
        <w:rPr>
          <w:rFonts w:ascii="Consolas" w:eastAsia="Times New Roman" w:hAnsi="Consolas" w:cs="Times New Roman"/>
          <w:b/>
          <w:color w:val="313130"/>
          <w:sz w:val="23"/>
          <w:szCs w:val="23"/>
          <w:shd w:val="clear" w:color="auto" w:fill="F7F4F3"/>
          <w:lang w:eastAsia="en-IN"/>
        </w:rPr>
      </w:pPr>
      <w:proofErr w:type="gramStart"/>
      <w:r w:rsidRPr="00F22C39">
        <w:rPr>
          <w:rFonts w:ascii="Consolas" w:eastAsia="Times New Roman" w:hAnsi="Consolas" w:cs="Times New Roman"/>
          <w:b/>
          <w:color w:val="313130"/>
          <w:sz w:val="23"/>
          <w:szCs w:val="23"/>
          <w:shd w:val="clear" w:color="auto" w:fill="F7F4F3"/>
          <w:lang w:eastAsia="en-IN"/>
        </w:rPr>
        <w:t>height</w:t>
      </w:r>
      <w:proofErr w:type="gramEnd"/>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w:t>
      </w:r>
      <w:r w:rsidRPr="00F22C39">
        <w:rPr>
          <w:rFonts w:ascii="Consolas" w:eastAsia="Times New Roman" w:hAnsi="Consolas" w:cs="Times New Roman"/>
          <w:b/>
          <w:color w:val="313130"/>
          <w:sz w:val="23"/>
          <w:szCs w:val="23"/>
          <w:shd w:val="clear" w:color="auto" w:fill="F7F4F3"/>
          <w:lang w:eastAsia="en-IN"/>
        </w:rPr>
        <w:t xml:space="preserve"> height </w:t>
      </w:r>
      <w:r w:rsidRPr="00F22C39">
        <w:rPr>
          <w:rFonts w:ascii="Consolas" w:eastAsia="Times New Roman" w:hAnsi="Consolas" w:cs="Times New Roman"/>
          <w:b/>
          <w:sz w:val="23"/>
          <w:szCs w:val="23"/>
          <w:shd w:val="clear" w:color="auto" w:fill="F7F4F3"/>
          <w:lang w:eastAsia="en-IN"/>
        </w:rPr>
        <w:t>??</w:t>
      </w:r>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100;</w:t>
      </w:r>
    </w:p>
    <w:p w:rsidR="00EE262A" w:rsidRPr="00EE262A" w:rsidRDefault="00EE262A" w:rsidP="00EE262A">
      <w:pPr>
        <w:spacing w:after="0" w:line="240" w:lineRule="auto"/>
        <w:rPr>
          <w:rFonts w:ascii="Consolas" w:eastAsia="Times New Roman" w:hAnsi="Consolas" w:cs="Times New Roman"/>
          <w:color w:val="313130"/>
          <w:sz w:val="23"/>
          <w:szCs w:val="23"/>
          <w:shd w:val="clear" w:color="auto" w:fill="F7F4F3"/>
          <w:lang w:eastAsia="en-IN"/>
        </w:rPr>
      </w:pPr>
    </w:p>
    <w:p w:rsidR="00EE262A" w:rsidRPr="00EE262A" w:rsidRDefault="00EE262A" w:rsidP="00EE262A">
      <w:pPr>
        <w:spacing w:after="0" w:line="240" w:lineRule="auto"/>
        <w:rPr>
          <w:rFonts w:ascii="Consolas" w:eastAsia="Times New Roman" w:hAnsi="Consolas" w:cs="Times New Roman"/>
          <w:color w:val="313130"/>
          <w:sz w:val="23"/>
          <w:szCs w:val="23"/>
          <w:shd w:val="clear" w:color="auto" w:fill="F7F4F3"/>
          <w:lang w:eastAsia="en-IN"/>
        </w:rPr>
      </w:pPr>
      <w:r w:rsidRPr="00EE262A">
        <w:rPr>
          <w:rFonts w:ascii="Consolas" w:eastAsia="Times New Roman" w:hAnsi="Consolas" w:cs="Times New Roman"/>
          <w:sz w:val="23"/>
          <w:szCs w:val="23"/>
          <w:shd w:val="clear" w:color="auto" w:fill="F7F4F3"/>
          <w:lang w:eastAsia="en-IN"/>
        </w:rPr>
        <w:t xml:space="preserve">// after running the </w:t>
      </w:r>
      <w:proofErr w:type="spellStart"/>
      <w:r w:rsidRPr="00EE262A">
        <w:rPr>
          <w:rFonts w:ascii="Consolas" w:eastAsia="Times New Roman" w:hAnsi="Consolas" w:cs="Times New Roman"/>
          <w:sz w:val="23"/>
          <w:szCs w:val="23"/>
          <w:shd w:val="clear" w:color="auto" w:fill="F7F4F3"/>
          <w:lang w:eastAsia="en-IN"/>
        </w:rPr>
        <w:t>transpiler</w:t>
      </w:r>
      <w:proofErr w:type="spellEnd"/>
    </w:p>
    <w:p w:rsidR="00F22C39" w:rsidRPr="00F22C39" w:rsidRDefault="00EE262A" w:rsidP="00A5575B">
      <w:pPr>
        <w:spacing w:line="360" w:lineRule="auto"/>
        <w:rPr>
          <w:rFonts w:ascii="Arial" w:hAnsi="Arial" w:cs="Arial"/>
          <w:b/>
          <w:sz w:val="26"/>
          <w:szCs w:val="26"/>
        </w:rPr>
      </w:pPr>
      <w:proofErr w:type="gramStart"/>
      <w:r w:rsidRPr="00F22C39">
        <w:rPr>
          <w:rFonts w:ascii="Consolas" w:eastAsia="Times New Roman" w:hAnsi="Consolas" w:cs="Times New Roman"/>
          <w:b/>
          <w:color w:val="313130"/>
          <w:sz w:val="23"/>
          <w:szCs w:val="23"/>
          <w:shd w:val="clear" w:color="auto" w:fill="F7F4F3"/>
          <w:lang w:eastAsia="en-IN"/>
        </w:rPr>
        <w:t>height</w:t>
      </w:r>
      <w:proofErr w:type="gramEnd"/>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w:t>
      </w:r>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w:t>
      </w:r>
      <w:r w:rsidRPr="00F22C39">
        <w:rPr>
          <w:rFonts w:ascii="Consolas" w:eastAsia="Times New Roman" w:hAnsi="Consolas" w:cs="Times New Roman"/>
          <w:b/>
          <w:color w:val="313130"/>
          <w:sz w:val="23"/>
          <w:szCs w:val="23"/>
          <w:shd w:val="clear" w:color="auto" w:fill="F7F4F3"/>
          <w:lang w:eastAsia="en-IN"/>
        </w:rPr>
        <w:t xml:space="preserve">height </w:t>
      </w:r>
      <w:r w:rsidRPr="00F22C39">
        <w:rPr>
          <w:rFonts w:ascii="Consolas" w:eastAsia="Times New Roman" w:hAnsi="Consolas" w:cs="Times New Roman"/>
          <w:b/>
          <w:sz w:val="23"/>
          <w:szCs w:val="23"/>
          <w:shd w:val="clear" w:color="auto" w:fill="F7F4F3"/>
          <w:lang w:eastAsia="en-IN"/>
        </w:rPr>
        <w:t>!==</w:t>
      </w:r>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undefined</w:t>
      </w:r>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&amp;&amp;</w:t>
      </w:r>
      <w:r w:rsidRPr="00F22C39">
        <w:rPr>
          <w:rFonts w:ascii="Consolas" w:eastAsia="Times New Roman" w:hAnsi="Consolas" w:cs="Times New Roman"/>
          <w:b/>
          <w:color w:val="313130"/>
          <w:sz w:val="23"/>
          <w:szCs w:val="23"/>
          <w:shd w:val="clear" w:color="auto" w:fill="F7F4F3"/>
          <w:lang w:eastAsia="en-IN"/>
        </w:rPr>
        <w:t xml:space="preserve"> height </w:t>
      </w:r>
      <w:r w:rsidRPr="00F22C39">
        <w:rPr>
          <w:rFonts w:ascii="Consolas" w:eastAsia="Times New Roman" w:hAnsi="Consolas" w:cs="Times New Roman"/>
          <w:b/>
          <w:sz w:val="23"/>
          <w:szCs w:val="23"/>
          <w:shd w:val="clear" w:color="auto" w:fill="F7F4F3"/>
          <w:lang w:eastAsia="en-IN"/>
        </w:rPr>
        <w:t>!==</w:t>
      </w:r>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null)</w:t>
      </w:r>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w:t>
      </w:r>
      <w:r w:rsidRPr="00F22C39">
        <w:rPr>
          <w:rFonts w:ascii="Consolas" w:eastAsia="Times New Roman" w:hAnsi="Consolas" w:cs="Times New Roman"/>
          <w:b/>
          <w:color w:val="313130"/>
          <w:sz w:val="23"/>
          <w:szCs w:val="23"/>
          <w:shd w:val="clear" w:color="auto" w:fill="F7F4F3"/>
          <w:lang w:eastAsia="en-IN"/>
        </w:rPr>
        <w:t xml:space="preserve"> </w:t>
      </w:r>
      <w:proofErr w:type="gramStart"/>
      <w:r w:rsidRPr="00F22C39">
        <w:rPr>
          <w:rFonts w:ascii="Consolas" w:eastAsia="Times New Roman" w:hAnsi="Consolas" w:cs="Times New Roman"/>
          <w:b/>
          <w:color w:val="313130"/>
          <w:sz w:val="23"/>
          <w:szCs w:val="23"/>
          <w:shd w:val="clear" w:color="auto" w:fill="F7F4F3"/>
          <w:lang w:eastAsia="en-IN"/>
        </w:rPr>
        <w:t xml:space="preserve">height </w:t>
      </w:r>
      <w:r w:rsidRPr="00F22C39">
        <w:rPr>
          <w:rFonts w:ascii="Consolas" w:eastAsia="Times New Roman" w:hAnsi="Consolas" w:cs="Times New Roman"/>
          <w:b/>
          <w:sz w:val="23"/>
          <w:szCs w:val="23"/>
          <w:shd w:val="clear" w:color="auto" w:fill="F7F4F3"/>
          <w:lang w:eastAsia="en-IN"/>
        </w:rPr>
        <w:t>:</w:t>
      </w:r>
      <w:proofErr w:type="gramEnd"/>
      <w:r w:rsidRPr="00F22C39">
        <w:rPr>
          <w:rFonts w:ascii="Consolas" w:eastAsia="Times New Roman" w:hAnsi="Consolas" w:cs="Times New Roman"/>
          <w:b/>
          <w:color w:val="313130"/>
          <w:sz w:val="23"/>
          <w:szCs w:val="23"/>
          <w:shd w:val="clear" w:color="auto" w:fill="F7F4F3"/>
          <w:lang w:eastAsia="en-IN"/>
        </w:rPr>
        <w:t xml:space="preserve"> </w:t>
      </w:r>
      <w:r w:rsidRPr="00F22C39">
        <w:rPr>
          <w:rFonts w:ascii="Consolas" w:eastAsia="Times New Roman" w:hAnsi="Consolas" w:cs="Times New Roman"/>
          <w:b/>
          <w:sz w:val="23"/>
          <w:szCs w:val="23"/>
          <w:shd w:val="clear" w:color="auto" w:fill="F7F4F3"/>
          <w:lang w:eastAsia="en-IN"/>
        </w:rPr>
        <w:t>100;</w:t>
      </w:r>
      <w:r w:rsidR="00F22C39">
        <w:rPr>
          <w:rFonts w:ascii="Arial" w:hAnsi="Arial" w:cs="Arial"/>
          <w:b/>
          <w:sz w:val="26"/>
          <w:szCs w:val="26"/>
        </w:rPr>
        <w:br/>
      </w:r>
      <w:r w:rsidR="00F22C39">
        <w:rPr>
          <w:rFonts w:ascii="Arial" w:hAnsi="Arial" w:cs="Arial"/>
          <w:b/>
          <w:sz w:val="26"/>
          <w:szCs w:val="26"/>
        </w:rPr>
        <w:br/>
      </w:r>
      <w:r w:rsidR="00F22C39" w:rsidRPr="00F22C39">
        <w:rPr>
          <w:rFonts w:ascii="Arial" w:hAnsi="Arial" w:cs="Arial"/>
          <w:b/>
          <w:sz w:val="26"/>
          <w:szCs w:val="26"/>
        </w:rPr>
        <w:t>Reference:</w:t>
      </w:r>
      <w:r w:rsidR="00F22C39">
        <w:rPr>
          <w:rFonts w:ascii="Arial" w:hAnsi="Arial" w:cs="Arial"/>
          <w:sz w:val="26"/>
          <w:szCs w:val="26"/>
        </w:rPr>
        <w:t xml:space="preserve"> </w:t>
      </w:r>
      <w:hyperlink r:id="rId73" w:history="1">
        <w:r w:rsidR="00F22C39" w:rsidRPr="00530533">
          <w:rPr>
            <w:rStyle w:val="Hyperlink"/>
            <w:rFonts w:ascii="Arial" w:hAnsi="Arial" w:cs="Arial"/>
            <w:sz w:val="26"/>
            <w:szCs w:val="26"/>
          </w:rPr>
          <w:t>https://blog.logrocket.com/use-polyfills-react-app/</w:t>
        </w:r>
      </w:hyperlink>
      <w:r w:rsidR="00F22C39">
        <w:rPr>
          <w:rFonts w:ascii="Arial" w:hAnsi="Arial" w:cs="Arial"/>
          <w:sz w:val="26"/>
          <w:szCs w:val="26"/>
        </w:rPr>
        <w:t xml:space="preserve"> </w:t>
      </w:r>
    </w:p>
    <w:p w:rsidR="00161DD0" w:rsidRPr="00F22C39" w:rsidRDefault="00F22C39" w:rsidP="00A5575B">
      <w:pPr>
        <w:spacing w:line="360" w:lineRule="auto"/>
        <w:rPr>
          <w:rFonts w:ascii="Arial" w:hAnsi="Arial" w:cs="Arial"/>
          <w:sz w:val="32"/>
          <w:szCs w:val="32"/>
        </w:rPr>
      </w:pPr>
      <w:r>
        <w:rPr>
          <w:rFonts w:ascii="Arial" w:hAnsi="Arial" w:cs="Arial"/>
          <w:sz w:val="26"/>
          <w:szCs w:val="26"/>
        </w:rPr>
        <w:br/>
      </w:r>
      <w:r w:rsidRPr="00F22C39">
        <w:rPr>
          <w:rFonts w:ascii="Arial" w:hAnsi="Arial" w:cs="Arial"/>
          <w:sz w:val="32"/>
          <w:szCs w:val="32"/>
        </w:rPr>
        <w:t>Handling common HTML &amp; CSS problems</w:t>
      </w:r>
    </w:p>
    <w:p w:rsidR="00F22C39" w:rsidRDefault="00F22C39" w:rsidP="00A5575B">
      <w:pPr>
        <w:spacing w:line="360" w:lineRule="auto"/>
        <w:rPr>
          <w:rFonts w:ascii="Arial" w:hAnsi="Arial" w:cs="Arial"/>
          <w:sz w:val="26"/>
          <w:szCs w:val="26"/>
        </w:rPr>
      </w:pPr>
      <w:r w:rsidRPr="00F22C39">
        <w:rPr>
          <w:rFonts w:ascii="Arial" w:hAnsi="Arial" w:cs="Arial"/>
          <w:b/>
          <w:sz w:val="26"/>
          <w:szCs w:val="26"/>
        </w:rPr>
        <w:t xml:space="preserve">Reference: </w:t>
      </w:r>
      <w:hyperlink r:id="rId74" w:history="1">
        <w:r w:rsidRPr="00530533">
          <w:rPr>
            <w:rStyle w:val="Hyperlink"/>
            <w:rFonts w:ascii="Arial" w:hAnsi="Arial" w:cs="Arial"/>
            <w:sz w:val="26"/>
            <w:szCs w:val="26"/>
          </w:rPr>
          <w:t>https://developer.mozilla.org/en-US/docs/Learn/Tools_and_testing/Cross_browser_testing/HTML_and_CSS</w:t>
        </w:r>
      </w:hyperlink>
      <w:r>
        <w:rPr>
          <w:rFonts w:ascii="Arial" w:hAnsi="Arial" w:cs="Arial"/>
          <w:sz w:val="26"/>
          <w:szCs w:val="26"/>
        </w:rPr>
        <w:t xml:space="preserve"> </w:t>
      </w:r>
    </w:p>
    <w:p w:rsidR="00F22C39" w:rsidRPr="009E2221" w:rsidRDefault="009E2221" w:rsidP="00A5575B">
      <w:pPr>
        <w:spacing w:line="360" w:lineRule="auto"/>
        <w:rPr>
          <w:rFonts w:ascii="Arial" w:hAnsi="Arial" w:cs="Arial"/>
          <w:b/>
          <w:sz w:val="26"/>
          <w:szCs w:val="26"/>
        </w:rPr>
      </w:pPr>
      <w:r w:rsidRPr="009E2221">
        <w:rPr>
          <w:rFonts w:ascii="Arial" w:hAnsi="Arial" w:cs="Arial"/>
          <w:b/>
          <w:sz w:val="26"/>
          <w:szCs w:val="26"/>
        </w:rPr>
        <w:t xml:space="preserve">Browser support table for </w:t>
      </w:r>
      <w:proofErr w:type="spellStart"/>
      <w:proofErr w:type="gramStart"/>
      <w:r w:rsidRPr="009E2221">
        <w:rPr>
          <w:rFonts w:ascii="Arial" w:hAnsi="Arial" w:cs="Arial"/>
          <w:b/>
          <w:sz w:val="26"/>
          <w:szCs w:val="26"/>
        </w:rPr>
        <w:t>css</w:t>
      </w:r>
      <w:proofErr w:type="spellEnd"/>
      <w:r w:rsidRPr="009E2221">
        <w:rPr>
          <w:rFonts w:ascii="Arial" w:hAnsi="Arial" w:cs="Arial"/>
          <w:b/>
          <w:sz w:val="26"/>
          <w:szCs w:val="26"/>
        </w:rPr>
        <w:t xml:space="preserve"> :has</w:t>
      </w:r>
      <w:proofErr w:type="gramEnd"/>
      <w:r w:rsidRPr="009E2221">
        <w:rPr>
          <w:rFonts w:ascii="Arial" w:hAnsi="Arial" w:cs="Arial"/>
          <w:b/>
          <w:sz w:val="26"/>
          <w:szCs w:val="26"/>
        </w:rPr>
        <w:t>() pseudo class</w:t>
      </w:r>
      <w:r>
        <w:rPr>
          <w:rFonts w:ascii="Arial" w:hAnsi="Arial" w:cs="Arial"/>
          <w:b/>
          <w:sz w:val="26"/>
          <w:szCs w:val="26"/>
        </w:rPr>
        <w:t>:</w:t>
      </w:r>
      <w:r w:rsidRPr="009E2221">
        <w:rPr>
          <w:rFonts w:ascii="Arial" w:hAnsi="Arial" w:cs="Arial"/>
          <w:sz w:val="26"/>
          <w:szCs w:val="26"/>
        </w:rPr>
        <w:t xml:space="preserve"> </w:t>
      </w:r>
      <w:hyperlink r:id="rId75" w:history="1">
        <w:r w:rsidRPr="009E2221">
          <w:rPr>
            <w:rStyle w:val="Hyperlink"/>
            <w:rFonts w:ascii="Arial" w:hAnsi="Arial" w:cs="Arial"/>
            <w:sz w:val="26"/>
            <w:szCs w:val="26"/>
          </w:rPr>
          <w:t>https://developer.mozilla.org/en-US/docs/Web/CSS/:has#browser_compatibility</w:t>
        </w:r>
      </w:hyperlink>
      <w:r>
        <w:rPr>
          <w:rFonts w:ascii="Arial" w:hAnsi="Arial" w:cs="Arial"/>
          <w:b/>
          <w:sz w:val="26"/>
          <w:szCs w:val="26"/>
        </w:rPr>
        <w:t xml:space="preserve"> </w:t>
      </w:r>
    </w:p>
    <w:p w:rsidR="009E2221" w:rsidRPr="00A5575B" w:rsidRDefault="009E2221" w:rsidP="009E2221">
      <w:pPr>
        <w:spacing w:line="360" w:lineRule="auto"/>
        <w:jc w:val="center"/>
        <w:rPr>
          <w:rFonts w:ascii="Arial" w:hAnsi="Arial" w:cs="Arial"/>
          <w:sz w:val="26"/>
          <w:szCs w:val="26"/>
        </w:rPr>
      </w:pPr>
      <w:r>
        <w:rPr>
          <w:rFonts w:ascii="Arial" w:hAnsi="Arial" w:cs="Arial"/>
          <w:b/>
          <w:color w:val="E36C0A" w:themeColor="accent6" w:themeShade="BF"/>
          <w:sz w:val="26"/>
          <w:szCs w:val="26"/>
          <w:u w:val="single"/>
        </w:rPr>
        <w:lastRenderedPageBreak/>
        <w:t>Developer Tools</w:t>
      </w:r>
    </w:p>
    <w:p w:rsidR="007D1382" w:rsidRPr="007D1382" w:rsidRDefault="007D1382" w:rsidP="00A5575B">
      <w:pPr>
        <w:spacing w:line="360" w:lineRule="auto"/>
        <w:rPr>
          <w:rFonts w:ascii="Arial" w:hAnsi="Arial" w:cs="Arial"/>
          <w:color w:val="1B1B1B"/>
          <w:sz w:val="26"/>
          <w:szCs w:val="26"/>
          <w:shd w:val="clear" w:color="auto" w:fill="FFFFFF"/>
        </w:rPr>
      </w:pPr>
      <w:r w:rsidRPr="007D1382">
        <w:rPr>
          <w:rFonts w:ascii="Arial" w:hAnsi="Arial" w:cs="Arial"/>
          <w:color w:val="1B1B1B"/>
          <w:sz w:val="26"/>
          <w:szCs w:val="26"/>
          <w:shd w:val="clear" w:color="auto" w:fill="FFFFFF"/>
        </w:rPr>
        <w:t>Every modern web browser includes a powerful suite of developer tools. These tools do a range of things, from inspecting currently-loaded HTML, CSS and JavaScript to showing which assets the page has requested and how long they took to load. </w:t>
      </w:r>
    </w:p>
    <w:p w:rsidR="00F22C39" w:rsidRDefault="009E2221" w:rsidP="00A5575B">
      <w:pPr>
        <w:spacing w:line="360" w:lineRule="auto"/>
        <w:rPr>
          <w:rFonts w:ascii="Arial" w:hAnsi="Arial" w:cs="Arial"/>
          <w:sz w:val="26"/>
          <w:szCs w:val="26"/>
        </w:rPr>
      </w:pPr>
      <w:r>
        <w:rPr>
          <w:rFonts w:ascii="Arial" w:hAnsi="Arial" w:cs="Arial"/>
          <w:sz w:val="26"/>
          <w:szCs w:val="26"/>
        </w:rPr>
        <w:t xml:space="preserve">Reference: </w:t>
      </w:r>
      <w:hyperlink r:id="rId76" w:history="1">
        <w:r w:rsidRPr="00530533">
          <w:rPr>
            <w:rStyle w:val="Hyperlink"/>
            <w:rFonts w:ascii="Arial" w:hAnsi="Arial" w:cs="Arial"/>
            <w:sz w:val="26"/>
            <w:szCs w:val="26"/>
          </w:rPr>
          <w:t>https://developer.mozilla.org/en-US/docs/Learn/Common_questions/Tools_and_setup/What_are_browser_developer_tools</w:t>
        </w:r>
      </w:hyperlink>
      <w:r>
        <w:rPr>
          <w:rFonts w:ascii="Arial" w:hAnsi="Arial" w:cs="Arial"/>
          <w:sz w:val="26"/>
          <w:szCs w:val="26"/>
        </w:rPr>
        <w:t xml:space="preserve"> </w:t>
      </w:r>
    </w:p>
    <w:p w:rsidR="00F22C39" w:rsidRDefault="007D1382" w:rsidP="00A5575B">
      <w:pPr>
        <w:spacing w:line="360" w:lineRule="auto"/>
        <w:rPr>
          <w:rFonts w:ascii="Arial" w:hAnsi="Arial" w:cs="Arial"/>
          <w:sz w:val="26"/>
          <w:szCs w:val="26"/>
        </w:rPr>
      </w:pPr>
      <w:r>
        <w:rPr>
          <w:rFonts w:ascii="Arial" w:hAnsi="Arial" w:cs="Arial"/>
          <w:noProof/>
          <w:sz w:val="26"/>
          <w:szCs w:val="26"/>
          <w:lang w:eastAsia="en-IN"/>
        </w:rPr>
        <w:drawing>
          <wp:inline distT="0" distB="0" distL="0" distR="0">
            <wp:extent cx="6645910" cy="5030533"/>
            <wp:effectExtent l="0" t="0" r="2540" b="0"/>
            <wp:docPr id="6" name="Picture 6" descr="C:\Users\KARTHIK\Documents\Frontend class\Syllabus covered\images\devtools_63_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Documents\Frontend class\Syllabus covered\images\devtools_63_inspector.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645910" cy="5030533"/>
                    </a:xfrm>
                    <a:prstGeom prst="rect">
                      <a:avLst/>
                    </a:prstGeom>
                    <a:noFill/>
                    <a:ln>
                      <a:noFill/>
                    </a:ln>
                  </pic:spPr>
                </pic:pic>
              </a:graphicData>
            </a:graphic>
          </wp:inline>
        </w:drawing>
      </w:r>
    </w:p>
    <w:p w:rsidR="00F22C39" w:rsidRDefault="00F22C39" w:rsidP="00A5575B">
      <w:pPr>
        <w:spacing w:line="360" w:lineRule="auto"/>
        <w:rPr>
          <w:rFonts w:ascii="Arial" w:hAnsi="Arial" w:cs="Arial"/>
          <w:sz w:val="26"/>
          <w:szCs w:val="26"/>
        </w:rPr>
      </w:pPr>
    </w:p>
    <w:p w:rsidR="00F22C39" w:rsidRDefault="00F22C39" w:rsidP="00A5575B">
      <w:pPr>
        <w:spacing w:line="360" w:lineRule="auto"/>
        <w:rPr>
          <w:rFonts w:ascii="Arial" w:hAnsi="Arial" w:cs="Arial"/>
          <w:sz w:val="26"/>
          <w:szCs w:val="26"/>
        </w:rPr>
      </w:pPr>
    </w:p>
    <w:p w:rsidR="00566441" w:rsidRDefault="00566441" w:rsidP="00A5575B">
      <w:pPr>
        <w:spacing w:line="360" w:lineRule="auto"/>
        <w:rPr>
          <w:rFonts w:ascii="Arial" w:hAnsi="Arial" w:cs="Arial"/>
          <w:sz w:val="26"/>
          <w:szCs w:val="26"/>
        </w:rPr>
      </w:pPr>
    </w:p>
    <w:p w:rsidR="00566441" w:rsidRPr="00A5575B" w:rsidRDefault="00566441" w:rsidP="00566441">
      <w:pPr>
        <w:spacing w:line="360" w:lineRule="auto"/>
        <w:jc w:val="center"/>
        <w:rPr>
          <w:rFonts w:ascii="Arial" w:hAnsi="Arial" w:cs="Arial"/>
          <w:sz w:val="26"/>
          <w:szCs w:val="26"/>
        </w:rPr>
      </w:pPr>
      <w:r>
        <w:rPr>
          <w:rFonts w:ascii="Arial" w:hAnsi="Arial" w:cs="Arial"/>
          <w:b/>
          <w:color w:val="E36C0A" w:themeColor="accent6" w:themeShade="BF"/>
          <w:sz w:val="26"/>
          <w:szCs w:val="26"/>
          <w:u w:val="single"/>
        </w:rPr>
        <w:t>Page Encoding</w:t>
      </w:r>
    </w:p>
    <w:p w:rsidR="0019539C" w:rsidRDefault="0019539C" w:rsidP="00A5575B">
      <w:pPr>
        <w:spacing w:line="360" w:lineRule="auto"/>
        <w:rPr>
          <w:rFonts w:ascii="Arial" w:hAnsi="Arial" w:cs="Arial"/>
          <w:color w:val="4D5156"/>
          <w:sz w:val="26"/>
          <w:szCs w:val="26"/>
          <w:shd w:val="clear" w:color="auto" w:fill="FFFFFF"/>
        </w:rPr>
      </w:pPr>
      <w:r w:rsidRPr="0019539C">
        <w:rPr>
          <w:rFonts w:ascii="Arial" w:hAnsi="Arial" w:cs="Arial"/>
          <w:color w:val="4D5156"/>
          <w:sz w:val="26"/>
          <w:szCs w:val="26"/>
          <w:shd w:val="clear" w:color="auto" w:fill="FFFFFF"/>
        </w:rPr>
        <w:t xml:space="preserve">HTML encoding ensures that text will be correctly displayed in the browser, not interpreted by the browser as HTML. For example, if a text string contains a less than sign (&lt;) or </w:t>
      </w:r>
      <w:r w:rsidRPr="0019539C">
        <w:rPr>
          <w:rFonts w:ascii="Arial" w:hAnsi="Arial" w:cs="Arial"/>
          <w:color w:val="4D5156"/>
          <w:sz w:val="26"/>
          <w:szCs w:val="26"/>
          <w:shd w:val="clear" w:color="auto" w:fill="FFFFFF"/>
        </w:rPr>
        <w:lastRenderedPageBreak/>
        <w:t>greater than sign (&gt;), the browser would interpret these characters as an opening or closing bracket of an HTML tag.</w:t>
      </w:r>
    </w:p>
    <w:p w:rsidR="00566441" w:rsidRPr="0019539C" w:rsidRDefault="0019539C" w:rsidP="00A5575B">
      <w:pPr>
        <w:spacing w:line="360" w:lineRule="auto"/>
        <w:rPr>
          <w:rFonts w:ascii="Arial" w:hAnsi="Arial" w:cs="Arial"/>
          <w:b/>
          <w:sz w:val="26"/>
          <w:szCs w:val="26"/>
        </w:rPr>
      </w:pPr>
      <w:r w:rsidRPr="0019539C">
        <w:rPr>
          <w:rFonts w:ascii="Arial" w:hAnsi="Arial" w:cs="Arial"/>
          <w:color w:val="4D5156"/>
          <w:sz w:val="26"/>
          <w:szCs w:val="26"/>
          <w:shd w:val="clear" w:color="auto" w:fill="FFFFFF"/>
        </w:rPr>
        <w:t xml:space="preserve">The default </w:t>
      </w:r>
      <w:r w:rsidRPr="0019539C">
        <w:rPr>
          <w:rFonts w:ascii="Arial" w:hAnsi="Arial" w:cs="Arial"/>
          <w:b/>
          <w:color w:val="4D5156"/>
          <w:sz w:val="26"/>
          <w:szCs w:val="26"/>
          <w:shd w:val="clear" w:color="auto" w:fill="FFFFFF"/>
        </w:rPr>
        <w:t>character encoding</w:t>
      </w:r>
      <w:r w:rsidRPr="0019539C">
        <w:rPr>
          <w:rFonts w:ascii="Arial" w:hAnsi="Arial" w:cs="Arial"/>
          <w:color w:val="4D5156"/>
          <w:sz w:val="26"/>
          <w:szCs w:val="26"/>
          <w:shd w:val="clear" w:color="auto" w:fill="FFFFFF"/>
        </w:rPr>
        <w:t xml:space="preserve"> in HTML5 is </w:t>
      </w:r>
      <w:r w:rsidRPr="0019539C">
        <w:rPr>
          <w:rFonts w:ascii="Arial" w:hAnsi="Arial" w:cs="Arial"/>
          <w:b/>
          <w:color w:val="040C28"/>
          <w:sz w:val="26"/>
          <w:szCs w:val="26"/>
        </w:rPr>
        <w:t>UTF - 8</w:t>
      </w:r>
    </w:p>
    <w:p w:rsidR="00566441" w:rsidRDefault="0019539C" w:rsidP="00A5575B">
      <w:pPr>
        <w:spacing w:line="360" w:lineRule="auto"/>
        <w:rPr>
          <w:rFonts w:ascii="Arial" w:hAnsi="Arial" w:cs="Arial"/>
          <w:sz w:val="26"/>
          <w:szCs w:val="26"/>
        </w:rPr>
      </w:pPr>
      <w:r>
        <w:rPr>
          <w:rFonts w:ascii="Arial" w:hAnsi="Arial" w:cs="Arial"/>
          <w:sz w:val="26"/>
          <w:szCs w:val="26"/>
        </w:rPr>
        <w:t xml:space="preserve">Reference: </w:t>
      </w:r>
      <w:hyperlink r:id="rId78" w:history="1">
        <w:r w:rsidRPr="00530533">
          <w:rPr>
            <w:rStyle w:val="Hyperlink"/>
            <w:rFonts w:ascii="Arial" w:hAnsi="Arial" w:cs="Arial"/>
            <w:sz w:val="26"/>
            <w:szCs w:val="26"/>
          </w:rPr>
          <w:t>https://www.w3schools.com/charsets/</w:t>
        </w:r>
      </w:hyperlink>
      <w:r>
        <w:rPr>
          <w:rFonts w:ascii="Arial" w:hAnsi="Arial" w:cs="Arial"/>
          <w:sz w:val="26"/>
          <w:szCs w:val="26"/>
        </w:rPr>
        <w:t xml:space="preserve"> </w:t>
      </w:r>
    </w:p>
    <w:p w:rsidR="0019539C" w:rsidRDefault="0019539C" w:rsidP="00A5575B">
      <w:pPr>
        <w:spacing w:line="360" w:lineRule="auto"/>
        <w:rPr>
          <w:rFonts w:ascii="Arial" w:hAnsi="Arial" w:cs="Arial"/>
          <w:sz w:val="26"/>
          <w:szCs w:val="26"/>
        </w:rPr>
      </w:pPr>
    </w:p>
    <w:p w:rsidR="0019539C" w:rsidRDefault="0019539C" w:rsidP="00A5575B">
      <w:pPr>
        <w:spacing w:line="360" w:lineRule="auto"/>
        <w:rPr>
          <w:rFonts w:ascii="Arial" w:hAnsi="Arial" w:cs="Arial"/>
          <w:sz w:val="26"/>
          <w:szCs w:val="26"/>
        </w:rPr>
      </w:pPr>
    </w:p>
    <w:p w:rsidR="00BB13B3" w:rsidRDefault="00BB13B3" w:rsidP="00A5575B">
      <w:pPr>
        <w:spacing w:line="360" w:lineRule="auto"/>
        <w:rPr>
          <w:rFonts w:ascii="Arial" w:hAnsi="Arial" w:cs="Arial"/>
          <w:sz w:val="26"/>
          <w:szCs w:val="26"/>
        </w:rPr>
      </w:pPr>
    </w:p>
    <w:p w:rsidR="00BB13B3" w:rsidRPr="00A5575B" w:rsidRDefault="00BB13B3" w:rsidP="00BB13B3">
      <w:pPr>
        <w:spacing w:line="360" w:lineRule="auto"/>
        <w:jc w:val="center"/>
        <w:rPr>
          <w:rFonts w:ascii="Arial" w:hAnsi="Arial" w:cs="Arial"/>
          <w:sz w:val="26"/>
          <w:szCs w:val="26"/>
        </w:rPr>
      </w:pPr>
      <w:r>
        <w:rPr>
          <w:rFonts w:ascii="Arial" w:hAnsi="Arial" w:cs="Arial"/>
          <w:b/>
          <w:color w:val="E36C0A" w:themeColor="accent6" w:themeShade="BF"/>
          <w:sz w:val="26"/>
          <w:szCs w:val="26"/>
          <w:u w:val="single"/>
        </w:rPr>
        <w:t>HTML 5 Semantic elements</w:t>
      </w:r>
    </w:p>
    <w:p w:rsidR="00BB13B3" w:rsidRDefault="00BB13B3" w:rsidP="00A5575B">
      <w:pPr>
        <w:spacing w:line="360" w:lineRule="auto"/>
        <w:rPr>
          <w:rFonts w:ascii="Arial" w:hAnsi="Arial" w:cs="Arial"/>
          <w:sz w:val="26"/>
          <w:szCs w:val="26"/>
        </w:rPr>
      </w:pPr>
      <w:r w:rsidRPr="00BB13B3">
        <w:rPr>
          <w:rFonts w:ascii="Arial" w:hAnsi="Arial" w:cs="Arial"/>
          <w:sz w:val="26"/>
          <w:szCs w:val="26"/>
        </w:rPr>
        <w:t>A semantic element clearly describes its meaning to both the browser and the developer.</w:t>
      </w:r>
    </w:p>
    <w:p w:rsidR="00BB13B3" w:rsidRPr="00BB13B3" w:rsidRDefault="00BB13B3" w:rsidP="00BB13B3">
      <w:pPr>
        <w:shd w:val="clear" w:color="auto" w:fill="FFFFFF"/>
        <w:spacing w:before="288" w:after="288" w:line="240" w:lineRule="auto"/>
        <w:rPr>
          <w:rFonts w:ascii="Verdana" w:eastAsia="Times New Roman" w:hAnsi="Verdana" w:cs="Times New Roman"/>
          <w:color w:val="000000"/>
          <w:sz w:val="23"/>
          <w:szCs w:val="23"/>
          <w:lang w:eastAsia="en-IN"/>
        </w:rPr>
      </w:pPr>
      <w:r w:rsidRPr="00BB13B3">
        <w:rPr>
          <w:rFonts w:ascii="Verdana" w:eastAsia="Times New Roman" w:hAnsi="Verdana" w:cs="Times New Roman"/>
          <w:color w:val="000000"/>
          <w:sz w:val="23"/>
          <w:szCs w:val="23"/>
          <w:lang w:eastAsia="en-IN"/>
        </w:rPr>
        <w:t>Examples of </w:t>
      </w:r>
      <w:r w:rsidRPr="00BB13B3">
        <w:rPr>
          <w:rFonts w:ascii="Verdana" w:eastAsia="Times New Roman" w:hAnsi="Verdana" w:cs="Times New Roman"/>
          <w:b/>
          <w:bCs/>
          <w:color w:val="000000"/>
          <w:sz w:val="23"/>
          <w:szCs w:val="23"/>
          <w:lang w:eastAsia="en-IN"/>
        </w:rPr>
        <w:t>non-semantic</w:t>
      </w:r>
      <w:r w:rsidRPr="00BB13B3">
        <w:rPr>
          <w:rFonts w:ascii="Verdana" w:eastAsia="Times New Roman" w:hAnsi="Verdana" w:cs="Times New Roman"/>
          <w:color w:val="000000"/>
          <w:sz w:val="23"/>
          <w:szCs w:val="23"/>
          <w:lang w:eastAsia="en-IN"/>
        </w:rPr>
        <w:t> elements: </w:t>
      </w:r>
      <w:r w:rsidRPr="00BB13B3">
        <w:rPr>
          <w:rFonts w:ascii="Consolas" w:eastAsia="Times New Roman" w:hAnsi="Consolas" w:cs="Courier New"/>
          <w:color w:val="DC143C"/>
          <w:sz w:val="24"/>
          <w:szCs w:val="24"/>
          <w:lang w:eastAsia="en-IN"/>
        </w:rPr>
        <w:t>&lt;div&gt;</w:t>
      </w:r>
      <w:r w:rsidRPr="00BB13B3">
        <w:rPr>
          <w:rFonts w:ascii="Verdana" w:eastAsia="Times New Roman" w:hAnsi="Verdana" w:cs="Times New Roman"/>
          <w:color w:val="000000"/>
          <w:sz w:val="23"/>
          <w:szCs w:val="23"/>
          <w:lang w:eastAsia="en-IN"/>
        </w:rPr>
        <w:t> and </w:t>
      </w:r>
      <w:r w:rsidRPr="00BB13B3">
        <w:rPr>
          <w:rFonts w:ascii="Consolas" w:eastAsia="Times New Roman" w:hAnsi="Consolas" w:cs="Courier New"/>
          <w:color w:val="DC143C"/>
          <w:sz w:val="24"/>
          <w:szCs w:val="24"/>
          <w:lang w:eastAsia="en-IN"/>
        </w:rPr>
        <w:t>&lt;span&gt;</w:t>
      </w:r>
      <w:r w:rsidRPr="00BB13B3">
        <w:rPr>
          <w:rFonts w:ascii="Verdana" w:eastAsia="Times New Roman" w:hAnsi="Verdana" w:cs="Times New Roman"/>
          <w:color w:val="000000"/>
          <w:sz w:val="23"/>
          <w:szCs w:val="23"/>
          <w:lang w:eastAsia="en-IN"/>
        </w:rPr>
        <w:t> - Tells nothing about its content.</w:t>
      </w:r>
    </w:p>
    <w:p w:rsidR="0019539C" w:rsidRPr="00BB13B3" w:rsidRDefault="00BB13B3" w:rsidP="00BB13B3">
      <w:pPr>
        <w:shd w:val="clear" w:color="auto" w:fill="FFFFFF"/>
        <w:spacing w:before="288" w:after="288" w:line="240" w:lineRule="auto"/>
        <w:rPr>
          <w:rFonts w:ascii="Verdana" w:eastAsia="Times New Roman" w:hAnsi="Verdana" w:cs="Times New Roman"/>
          <w:color w:val="000000"/>
          <w:sz w:val="23"/>
          <w:szCs w:val="23"/>
          <w:lang w:eastAsia="en-IN"/>
        </w:rPr>
      </w:pPr>
      <w:r w:rsidRPr="00BB13B3">
        <w:rPr>
          <w:rFonts w:ascii="Verdana" w:eastAsia="Times New Roman" w:hAnsi="Verdana" w:cs="Times New Roman"/>
          <w:color w:val="000000"/>
          <w:sz w:val="23"/>
          <w:szCs w:val="23"/>
          <w:lang w:eastAsia="en-IN"/>
        </w:rPr>
        <w:t>Examples of </w:t>
      </w:r>
      <w:r w:rsidRPr="00BB13B3">
        <w:rPr>
          <w:rFonts w:ascii="Verdana" w:eastAsia="Times New Roman" w:hAnsi="Verdana" w:cs="Times New Roman"/>
          <w:b/>
          <w:bCs/>
          <w:color w:val="000000"/>
          <w:sz w:val="23"/>
          <w:szCs w:val="23"/>
          <w:lang w:eastAsia="en-IN"/>
        </w:rPr>
        <w:t>semantic</w:t>
      </w:r>
      <w:r w:rsidRPr="00BB13B3">
        <w:rPr>
          <w:rFonts w:ascii="Verdana" w:eastAsia="Times New Roman" w:hAnsi="Verdana" w:cs="Times New Roman"/>
          <w:color w:val="000000"/>
          <w:sz w:val="23"/>
          <w:szCs w:val="23"/>
          <w:lang w:eastAsia="en-IN"/>
        </w:rPr>
        <w:t> elements: </w:t>
      </w:r>
      <w:r w:rsidRPr="00BB13B3">
        <w:rPr>
          <w:rFonts w:ascii="Consolas" w:eastAsia="Times New Roman" w:hAnsi="Consolas" w:cs="Courier New"/>
          <w:color w:val="DC143C"/>
          <w:sz w:val="24"/>
          <w:szCs w:val="24"/>
          <w:lang w:eastAsia="en-IN"/>
        </w:rPr>
        <w:t>&lt;form&gt;</w:t>
      </w:r>
      <w:r w:rsidRPr="00BB13B3">
        <w:rPr>
          <w:rFonts w:ascii="Verdana" w:eastAsia="Times New Roman" w:hAnsi="Verdana" w:cs="Times New Roman"/>
          <w:color w:val="000000"/>
          <w:sz w:val="23"/>
          <w:szCs w:val="23"/>
          <w:lang w:eastAsia="en-IN"/>
        </w:rPr>
        <w:t>, </w:t>
      </w:r>
      <w:r w:rsidRPr="00BB13B3">
        <w:rPr>
          <w:rFonts w:ascii="Consolas" w:eastAsia="Times New Roman" w:hAnsi="Consolas" w:cs="Courier New"/>
          <w:color w:val="DC143C"/>
          <w:sz w:val="24"/>
          <w:szCs w:val="24"/>
          <w:lang w:eastAsia="en-IN"/>
        </w:rPr>
        <w:t>&lt;table&gt;</w:t>
      </w:r>
      <w:r w:rsidRPr="00BB13B3">
        <w:rPr>
          <w:rFonts w:ascii="Verdana" w:eastAsia="Times New Roman" w:hAnsi="Verdana" w:cs="Times New Roman"/>
          <w:color w:val="000000"/>
          <w:sz w:val="23"/>
          <w:szCs w:val="23"/>
          <w:lang w:eastAsia="en-IN"/>
        </w:rPr>
        <w:t>, and </w:t>
      </w:r>
      <w:r w:rsidRPr="00BB13B3">
        <w:rPr>
          <w:rFonts w:ascii="Consolas" w:eastAsia="Times New Roman" w:hAnsi="Consolas" w:cs="Courier New"/>
          <w:color w:val="DC143C"/>
          <w:sz w:val="24"/>
          <w:szCs w:val="24"/>
          <w:lang w:eastAsia="en-IN"/>
        </w:rPr>
        <w:t>&lt;article&gt;</w:t>
      </w:r>
      <w:r w:rsidRPr="00BB13B3">
        <w:rPr>
          <w:rFonts w:ascii="Verdana" w:eastAsia="Times New Roman" w:hAnsi="Verdana" w:cs="Times New Roman"/>
          <w:color w:val="000000"/>
          <w:sz w:val="23"/>
          <w:szCs w:val="23"/>
          <w:lang w:eastAsia="en-IN"/>
        </w:rPr>
        <w:t> - Clearly defines its content.</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4"/>
        <w:gridCol w:w="10513"/>
      </w:tblGrid>
      <w:tr w:rsidR="0019539C" w:rsidTr="0019539C">
        <w:tc>
          <w:tcPr>
            <w:tcW w:w="2624" w:type="dxa"/>
            <w:shd w:val="clear" w:color="auto" w:fill="FFFFFF"/>
            <w:tcMar>
              <w:top w:w="120" w:type="dxa"/>
              <w:left w:w="240" w:type="dxa"/>
              <w:bottom w:w="120" w:type="dxa"/>
              <w:right w:w="120" w:type="dxa"/>
            </w:tcMar>
            <w:hideMark/>
          </w:tcPr>
          <w:p w:rsidR="0019539C" w:rsidRDefault="0019539C">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19539C" w:rsidRDefault="0019539C">
            <w:pPr>
              <w:spacing w:before="300" w:after="300"/>
              <w:rPr>
                <w:rFonts w:ascii="Verdana" w:hAnsi="Verdana"/>
                <w:b/>
                <w:bCs/>
                <w:color w:val="000000"/>
                <w:sz w:val="23"/>
                <w:szCs w:val="23"/>
              </w:rPr>
            </w:pPr>
            <w:r>
              <w:rPr>
                <w:rFonts w:ascii="Verdana" w:hAnsi="Verdana"/>
                <w:b/>
                <w:bCs/>
                <w:color w:val="000000"/>
                <w:sz w:val="23"/>
                <w:szCs w:val="23"/>
              </w:rPr>
              <w:t>Description</w:t>
            </w:r>
          </w:p>
        </w:tc>
      </w:tr>
      <w:tr w:rsidR="0019539C" w:rsidTr="0019539C">
        <w:tc>
          <w:tcPr>
            <w:tcW w:w="0" w:type="auto"/>
            <w:shd w:val="clear" w:color="auto" w:fill="E7E9EB"/>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79" w:history="1">
              <w:r>
                <w:rPr>
                  <w:rStyle w:val="Hyperlink"/>
                  <w:rFonts w:ascii="Verdana" w:hAnsi="Verdana"/>
                  <w:sz w:val="23"/>
                  <w:szCs w:val="23"/>
                </w:rPr>
                <w:t>&lt;article&gt;</w:t>
              </w:r>
            </w:hyperlink>
          </w:p>
        </w:tc>
        <w:tc>
          <w:tcPr>
            <w:tcW w:w="0" w:type="auto"/>
            <w:shd w:val="clear" w:color="auto" w:fill="E7E9EB"/>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independent, self-contained content</w:t>
            </w:r>
          </w:p>
        </w:tc>
      </w:tr>
      <w:tr w:rsidR="0019539C" w:rsidTr="0019539C">
        <w:tc>
          <w:tcPr>
            <w:tcW w:w="0" w:type="auto"/>
            <w:shd w:val="clear" w:color="auto" w:fill="FFFFFF"/>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0" w:history="1">
              <w:r>
                <w:rPr>
                  <w:rStyle w:val="Hyperlink"/>
                  <w:rFonts w:ascii="Verdana" w:hAnsi="Verdana"/>
                  <w:sz w:val="23"/>
                  <w:szCs w:val="23"/>
                </w:rPr>
                <w:t>&lt;aside&gt;</w:t>
              </w:r>
            </w:hyperlink>
          </w:p>
        </w:tc>
        <w:tc>
          <w:tcPr>
            <w:tcW w:w="0" w:type="auto"/>
            <w:shd w:val="clear" w:color="auto" w:fill="FFFFFF"/>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content aside from the page content</w:t>
            </w:r>
          </w:p>
        </w:tc>
      </w:tr>
      <w:tr w:rsidR="0019539C" w:rsidTr="0019539C">
        <w:tc>
          <w:tcPr>
            <w:tcW w:w="0" w:type="auto"/>
            <w:shd w:val="clear" w:color="auto" w:fill="E7E9EB"/>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1" w:history="1">
              <w:r>
                <w:rPr>
                  <w:rStyle w:val="Hyperlink"/>
                  <w:rFonts w:ascii="Verdana" w:hAnsi="Verdana"/>
                  <w:sz w:val="23"/>
                  <w:szCs w:val="23"/>
                </w:rPr>
                <w:t>&lt;details&gt;</w:t>
              </w:r>
            </w:hyperlink>
          </w:p>
        </w:tc>
        <w:tc>
          <w:tcPr>
            <w:tcW w:w="0" w:type="auto"/>
            <w:shd w:val="clear" w:color="auto" w:fill="E7E9EB"/>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additional details that the user can view or hide</w:t>
            </w:r>
          </w:p>
        </w:tc>
      </w:tr>
      <w:tr w:rsidR="0019539C" w:rsidTr="0019539C">
        <w:tc>
          <w:tcPr>
            <w:tcW w:w="0" w:type="auto"/>
            <w:shd w:val="clear" w:color="auto" w:fill="FFFFFF"/>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2" w:history="1">
              <w:r>
                <w:rPr>
                  <w:rStyle w:val="Hyperlink"/>
                  <w:rFonts w:ascii="Verdana" w:hAnsi="Verdana"/>
                  <w:sz w:val="23"/>
                  <w:szCs w:val="23"/>
                </w:rPr>
                <w:t>&lt;</w:t>
              </w:r>
              <w:proofErr w:type="spellStart"/>
              <w:r>
                <w:rPr>
                  <w:rStyle w:val="Hyperlink"/>
                  <w:rFonts w:ascii="Verdana" w:hAnsi="Verdana"/>
                  <w:sz w:val="23"/>
                  <w:szCs w:val="23"/>
                </w:rPr>
                <w:t>figcaption</w:t>
              </w:r>
              <w:proofErr w:type="spellEnd"/>
              <w:r>
                <w:rPr>
                  <w:rStyle w:val="Hyperlink"/>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a caption for a &lt;figure&gt; element</w:t>
            </w:r>
          </w:p>
        </w:tc>
      </w:tr>
      <w:tr w:rsidR="0019539C" w:rsidTr="0019539C">
        <w:tc>
          <w:tcPr>
            <w:tcW w:w="0" w:type="auto"/>
            <w:shd w:val="clear" w:color="auto" w:fill="E7E9EB"/>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3" w:history="1">
              <w:r>
                <w:rPr>
                  <w:rStyle w:val="Hyperlink"/>
                  <w:rFonts w:ascii="Verdana" w:hAnsi="Verdana"/>
                  <w:sz w:val="23"/>
                  <w:szCs w:val="23"/>
                </w:rPr>
                <w:t>&lt;figure&gt;</w:t>
              </w:r>
            </w:hyperlink>
          </w:p>
        </w:tc>
        <w:tc>
          <w:tcPr>
            <w:tcW w:w="0" w:type="auto"/>
            <w:shd w:val="clear" w:color="auto" w:fill="E7E9EB"/>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Specifies self-contained content, like illustrations, diagrams, photos, code listings, etc.</w:t>
            </w:r>
          </w:p>
        </w:tc>
      </w:tr>
      <w:tr w:rsidR="0019539C" w:rsidTr="0019539C">
        <w:tc>
          <w:tcPr>
            <w:tcW w:w="0" w:type="auto"/>
            <w:shd w:val="clear" w:color="auto" w:fill="FFFFFF"/>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4" w:history="1">
              <w:r>
                <w:rPr>
                  <w:rStyle w:val="Hyperlink"/>
                  <w:rFonts w:ascii="Verdana" w:hAnsi="Verdana"/>
                  <w:sz w:val="23"/>
                  <w:szCs w:val="23"/>
                </w:rPr>
                <w:t>&lt;footer&gt;</w:t>
              </w:r>
            </w:hyperlink>
          </w:p>
        </w:tc>
        <w:tc>
          <w:tcPr>
            <w:tcW w:w="0" w:type="auto"/>
            <w:shd w:val="clear" w:color="auto" w:fill="FFFFFF"/>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a footer for a document or section</w:t>
            </w:r>
          </w:p>
        </w:tc>
      </w:tr>
      <w:tr w:rsidR="0019539C" w:rsidTr="0019539C">
        <w:tc>
          <w:tcPr>
            <w:tcW w:w="0" w:type="auto"/>
            <w:shd w:val="clear" w:color="auto" w:fill="E7E9EB"/>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5" w:history="1">
              <w:r>
                <w:rPr>
                  <w:rStyle w:val="Hyperlink"/>
                  <w:rFonts w:ascii="Verdana" w:hAnsi="Verdana"/>
                  <w:sz w:val="23"/>
                  <w:szCs w:val="23"/>
                </w:rPr>
                <w:t>&lt;header&gt;</w:t>
              </w:r>
            </w:hyperlink>
          </w:p>
        </w:tc>
        <w:tc>
          <w:tcPr>
            <w:tcW w:w="0" w:type="auto"/>
            <w:shd w:val="clear" w:color="auto" w:fill="E7E9EB"/>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Specifies a header for a document or section</w:t>
            </w:r>
          </w:p>
        </w:tc>
      </w:tr>
      <w:tr w:rsidR="0019539C" w:rsidTr="0019539C">
        <w:tc>
          <w:tcPr>
            <w:tcW w:w="0" w:type="auto"/>
            <w:shd w:val="clear" w:color="auto" w:fill="FFFFFF"/>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6" w:history="1">
              <w:r>
                <w:rPr>
                  <w:rStyle w:val="Hyperlink"/>
                  <w:rFonts w:ascii="Verdana" w:hAnsi="Verdana"/>
                  <w:sz w:val="23"/>
                  <w:szCs w:val="23"/>
                </w:rPr>
                <w:t>&lt;main&gt;</w:t>
              </w:r>
            </w:hyperlink>
          </w:p>
        </w:tc>
        <w:tc>
          <w:tcPr>
            <w:tcW w:w="0" w:type="auto"/>
            <w:shd w:val="clear" w:color="auto" w:fill="FFFFFF"/>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Specifies the main content of a document</w:t>
            </w:r>
          </w:p>
        </w:tc>
      </w:tr>
      <w:tr w:rsidR="0019539C" w:rsidTr="0019539C">
        <w:tc>
          <w:tcPr>
            <w:tcW w:w="0" w:type="auto"/>
            <w:shd w:val="clear" w:color="auto" w:fill="E7E9EB"/>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7" w:history="1">
              <w:r>
                <w:rPr>
                  <w:rStyle w:val="Hyperlink"/>
                  <w:rFonts w:ascii="Verdana" w:hAnsi="Verdana"/>
                  <w:sz w:val="23"/>
                  <w:szCs w:val="23"/>
                </w:rPr>
                <w:t>&lt;mark&gt;</w:t>
              </w:r>
            </w:hyperlink>
          </w:p>
        </w:tc>
        <w:tc>
          <w:tcPr>
            <w:tcW w:w="0" w:type="auto"/>
            <w:shd w:val="clear" w:color="auto" w:fill="E7E9EB"/>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marked/highlighted text</w:t>
            </w:r>
          </w:p>
        </w:tc>
      </w:tr>
      <w:tr w:rsidR="0019539C" w:rsidTr="0019539C">
        <w:tc>
          <w:tcPr>
            <w:tcW w:w="0" w:type="auto"/>
            <w:shd w:val="clear" w:color="auto" w:fill="FFFFFF"/>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8" w:history="1">
              <w:r>
                <w:rPr>
                  <w:rStyle w:val="Hyperlink"/>
                  <w:rFonts w:ascii="Verdana" w:hAnsi="Verdana"/>
                  <w:sz w:val="23"/>
                  <w:szCs w:val="23"/>
                </w:rPr>
                <w:t>&lt;</w:t>
              </w:r>
              <w:proofErr w:type="spellStart"/>
              <w:r>
                <w:rPr>
                  <w:rStyle w:val="Hyperlink"/>
                  <w:rFonts w:ascii="Verdana" w:hAnsi="Verdana"/>
                  <w:sz w:val="23"/>
                  <w:szCs w:val="23"/>
                </w:rPr>
                <w:t>nav</w:t>
              </w:r>
              <w:proofErr w:type="spellEnd"/>
              <w:r>
                <w:rPr>
                  <w:rStyle w:val="Hyperlink"/>
                  <w:rFonts w:ascii="Verdana" w:hAnsi="Verdana"/>
                  <w:sz w:val="23"/>
                  <w:szCs w:val="23"/>
                </w:rPr>
                <w:t>&gt;</w:t>
              </w:r>
            </w:hyperlink>
          </w:p>
        </w:tc>
        <w:tc>
          <w:tcPr>
            <w:tcW w:w="0" w:type="auto"/>
            <w:shd w:val="clear" w:color="auto" w:fill="FFFFFF"/>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navigation links</w:t>
            </w:r>
          </w:p>
        </w:tc>
      </w:tr>
      <w:tr w:rsidR="0019539C" w:rsidTr="0019539C">
        <w:tc>
          <w:tcPr>
            <w:tcW w:w="0" w:type="auto"/>
            <w:shd w:val="clear" w:color="auto" w:fill="E7E9EB"/>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89" w:history="1">
              <w:r>
                <w:rPr>
                  <w:rStyle w:val="Hyperlink"/>
                  <w:rFonts w:ascii="Verdana" w:hAnsi="Verdana"/>
                  <w:sz w:val="23"/>
                  <w:szCs w:val="23"/>
                </w:rPr>
                <w:t>&lt;section&gt;</w:t>
              </w:r>
            </w:hyperlink>
          </w:p>
        </w:tc>
        <w:tc>
          <w:tcPr>
            <w:tcW w:w="0" w:type="auto"/>
            <w:shd w:val="clear" w:color="auto" w:fill="E7E9EB"/>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19539C" w:rsidTr="0019539C">
        <w:tc>
          <w:tcPr>
            <w:tcW w:w="0" w:type="auto"/>
            <w:shd w:val="clear" w:color="auto" w:fill="FFFFFF"/>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90" w:history="1">
              <w:r>
                <w:rPr>
                  <w:rStyle w:val="Hyperlink"/>
                  <w:rFonts w:ascii="Verdana" w:hAnsi="Verdana"/>
                  <w:sz w:val="23"/>
                  <w:szCs w:val="23"/>
                </w:rPr>
                <w:t>&lt;summary&gt;</w:t>
              </w:r>
            </w:hyperlink>
          </w:p>
        </w:tc>
        <w:tc>
          <w:tcPr>
            <w:tcW w:w="0" w:type="auto"/>
            <w:shd w:val="clear" w:color="auto" w:fill="FFFFFF"/>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a visible heading for a &lt;details&gt; element</w:t>
            </w:r>
          </w:p>
        </w:tc>
      </w:tr>
      <w:tr w:rsidR="0019539C" w:rsidTr="0019539C">
        <w:tc>
          <w:tcPr>
            <w:tcW w:w="0" w:type="auto"/>
            <w:shd w:val="clear" w:color="auto" w:fill="E7E9EB"/>
            <w:tcMar>
              <w:top w:w="120" w:type="dxa"/>
              <w:left w:w="240" w:type="dxa"/>
              <w:bottom w:w="120" w:type="dxa"/>
              <w:right w:w="120" w:type="dxa"/>
            </w:tcMar>
            <w:hideMark/>
          </w:tcPr>
          <w:p w:rsidR="0019539C" w:rsidRDefault="0019539C">
            <w:pPr>
              <w:spacing w:before="300" w:after="300"/>
              <w:rPr>
                <w:rFonts w:ascii="Verdana" w:hAnsi="Verdana"/>
                <w:color w:val="000000"/>
                <w:sz w:val="23"/>
                <w:szCs w:val="23"/>
              </w:rPr>
            </w:pPr>
            <w:hyperlink r:id="rId91" w:history="1">
              <w:r>
                <w:rPr>
                  <w:rStyle w:val="Hyperlink"/>
                  <w:rFonts w:ascii="Verdana" w:hAnsi="Verdana"/>
                  <w:sz w:val="23"/>
                  <w:szCs w:val="23"/>
                </w:rPr>
                <w:t>&lt;time&gt;</w:t>
              </w:r>
            </w:hyperlink>
          </w:p>
        </w:tc>
        <w:tc>
          <w:tcPr>
            <w:tcW w:w="0" w:type="auto"/>
            <w:shd w:val="clear" w:color="auto" w:fill="E7E9EB"/>
            <w:tcMar>
              <w:top w:w="120" w:type="dxa"/>
              <w:left w:w="120" w:type="dxa"/>
              <w:bottom w:w="120" w:type="dxa"/>
              <w:right w:w="120" w:type="dxa"/>
            </w:tcMar>
            <w:hideMark/>
          </w:tcPr>
          <w:p w:rsidR="0019539C" w:rsidRDefault="0019539C">
            <w:pPr>
              <w:spacing w:before="300" w:after="300"/>
              <w:rPr>
                <w:rFonts w:ascii="Verdana" w:hAnsi="Verdana"/>
                <w:color w:val="000000"/>
                <w:sz w:val="23"/>
                <w:szCs w:val="23"/>
              </w:rPr>
            </w:pPr>
            <w:r>
              <w:rPr>
                <w:rFonts w:ascii="Verdana" w:hAnsi="Verdana"/>
                <w:color w:val="000000"/>
                <w:sz w:val="23"/>
                <w:szCs w:val="23"/>
              </w:rPr>
              <w:t>Defines a date/time</w:t>
            </w:r>
          </w:p>
        </w:tc>
      </w:tr>
    </w:tbl>
    <w:p w:rsidR="0019539C" w:rsidRDefault="0019539C" w:rsidP="00A5575B">
      <w:pPr>
        <w:spacing w:line="360" w:lineRule="auto"/>
        <w:rPr>
          <w:rFonts w:ascii="Arial" w:hAnsi="Arial" w:cs="Arial"/>
          <w:sz w:val="26"/>
          <w:szCs w:val="26"/>
        </w:rPr>
      </w:pPr>
    </w:p>
    <w:p w:rsidR="00FA6E75" w:rsidRDefault="00FA6E75" w:rsidP="00A5575B">
      <w:pPr>
        <w:spacing w:line="360" w:lineRule="auto"/>
        <w:rPr>
          <w:rFonts w:ascii="Arial" w:hAnsi="Arial" w:cs="Arial"/>
          <w:sz w:val="26"/>
          <w:szCs w:val="26"/>
        </w:rPr>
      </w:pPr>
    </w:p>
    <w:p w:rsidR="00FA6E75" w:rsidRDefault="00FA6E75" w:rsidP="00A5575B">
      <w:pPr>
        <w:spacing w:line="360" w:lineRule="auto"/>
        <w:rPr>
          <w:rFonts w:ascii="Arial" w:hAnsi="Arial" w:cs="Arial"/>
          <w:sz w:val="26"/>
          <w:szCs w:val="26"/>
        </w:rPr>
      </w:pPr>
    </w:p>
    <w:p w:rsidR="00FA6E75" w:rsidRPr="00A5575B" w:rsidRDefault="00337C24" w:rsidP="00FA6E75">
      <w:pPr>
        <w:spacing w:line="360" w:lineRule="auto"/>
        <w:jc w:val="center"/>
        <w:rPr>
          <w:rFonts w:ascii="Arial" w:hAnsi="Arial" w:cs="Arial"/>
          <w:sz w:val="26"/>
          <w:szCs w:val="26"/>
        </w:rPr>
      </w:pPr>
      <w:r>
        <w:rPr>
          <w:rFonts w:ascii="Arial" w:hAnsi="Arial" w:cs="Arial"/>
          <w:b/>
          <w:color w:val="E36C0A" w:themeColor="accent6" w:themeShade="BF"/>
          <w:sz w:val="26"/>
          <w:szCs w:val="26"/>
          <w:u w:val="single"/>
        </w:rPr>
        <w:t>HTML5 New and updated elements</w:t>
      </w:r>
    </w:p>
    <w:p w:rsidR="00337C24" w:rsidRPr="00337C24" w:rsidRDefault="00337C24" w:rsidP="00A5575B">
      <w:pPr>
        <w:spacing w:line="360" w:lineRule="auto"/>
        <w:rPr>
          <w:rFonts w:ascii="Arial" w:hAnsi="Arial" w:cs="Arial"/>
          <w:sz w:val="26"/>
          <w:szCs w:val="26"/>
        </w:rPr>
      </w:pPr>
      <w:r w:rsidRPr="00337C24">
        <w:rPr>
          <w:rFonts w:ascii="Arial" w:hAnsi="Arial" w:cs="Arial"/>
          <w:b/>
          <w:sz w:val="26"/>
          <w:szCs w:val="26"/>
        </w:rPr>
        <w:t xml:space="preserve">Reference: </w:t>
      </w:r>
      <w:hyperlink r:id="rId92" w:history="1">
        <w:r w:rsidRPr="00337C24">
          <w:rPr>
            <w:rStyle w:val="Hyperlink"/>
            <w:rFonts w:ascii="Arial" w:hAnsi="Arial" w:cs="Arial"/>
            <w:sz w:val="26"/>
            <w:szCs w:val="26"/>
          </w:rPr>
          <w:t>https://www.w3schools.blog/html5-new-elements</w:t>
        </w:r>
      </w:hyperlink>
    </w:p>
    <w:p w:rsidR="00337C24" w:rsidRPr="00337C24" w:rsidRDefault="00337C24" w:rsidP="00A5575B">
      <w:pPr>
        <w:spacing w:line="360" w:lineRule="auto"/>
        <w:rPr>
          <w:rFonts w:ascii="Arial" w:hAnsi="Arial" w:cs="Arial"/>
          <w:sz w:val="26"/>
          <w:szCs w:val="26"/>
        </w:rPr>
      </w:pPr>
      <w:r w:rsidRPr="00337C24">
        <w:rPr>
          <w:rFonts w:ascii="Arial" w:hAnsi="Arial" w:cs="Arial"/>
          <w:b/>
          <w:sz w:val="26"/>
          <w:szCs w:val="26"/>
        </w:rPr>
        <w:t xml:space="preserve">Reference: </w:t>
      </w:r>
      <w:hyperlink r:id="rId93" w:history="1">
        <w:r w:rsidRPr="00337C24">
          <w:rPr>
            <w:rStyle w:val="Hyperlink"/>
            <w:rFonts w:ascii="Arial" w:hAnsi="Arial" w:cs="Arial"/>
            <w:sz w:val="26"/>
            <w:szCs w:val="26"/>
          </w:rPr>
          <w:t>https://www.w3.org/wiki/HTML/New_HTML5_Elements</w:t>
        </w:r>
      </w:hyperlink>
    </w:p>
    <w:p w:rsidR="0019539C" w:rsidRDefault="00337C24" w:rsidP="00A5575B">
      <w:pPr>
        <w:spacing w:line="360" w:lineRule="auto"/>
        <w:rPr>
          <w:rFonts w:ascii="Arial" w:hAnsi="Arial" w:cs="Arial"/>
          <w:sz w:val="26"/>
          <w:szCs w:val="26"/>
        </w:rPr>
      </w:pPr>
      <w:r w:rsidRPr="00337C24">
        <w:rPr>
          <w:rFonts w:ascii="Arial" w:hAnsi="Arial" w:cs="Arial"/>
          <w:b/>
          <w:sz w:val="26"/>
          <w:szCs w:val="26"/>
        </w:rPr>
        <w:t xml:space="preserve">Reference: </w:t>
      </w:r>
      <w:hyperlink r:id="rId94" w:history="1">
        <w:r w:rsidRPr="00530533">
          <w:rPr>
            <w:rStyle w:val="Hyperlink"/>
            <w:rFonts w:ascii="Arial" w:hAnsi="Arial" w:cs="Arial"/>
            <w:sz w:val="26"/>
            <w:szCs w:val="26"/>
          </w:rPr>
          <w:t>https://www.tutorialspoint.com/html5/html5_new_tags.htm</w:t>
        </w:r>
      </w:hyperlink>
      <w:r>
        <w:rPr>
          <w:rFonts w:ascii="Arial" w:hAnsi="Arial" w:cs="Arial"/>
          <w:sz w:val="26"/>
          <w:szCs w:val="26"/>
        </w:rPr>
        <w:t xml:space="preserve"> </w:t>
      </w:r>
    </w:p>
    <w:p w:rsidR="00337C24" w:rsidRDefault="00337C24" w:rsidP="00A5575B">
      <w:pPr>
        <w:spacing w:line="360" w:lineRule="auto"/>
        <w:rPr>
          <w:rFonts w:ascii="Arial" w:hAnsi="Arial" w:cs="Arial"/>
          <w:sz w:val="26"/>
          <w:szCs w:val="26"/>
        </w:rPr>
      </w:pPr>
    </w:p>
    <w:p w:rsidR="00566441" w:rsidRDefault="00566441" w:rsidP="00A5575B">
      <w:pPr>
        <w:spacing w:line="360" w:lineRule="auto"/>
        <w:rPr>
          <w:rFonts w:ascii="Arial" w:hAnsi="Arial" w:cs="Arial"/>
          <w:sz w:val="26"/>
          <w:szCs w:val="26"/>
        </w:rPr>
      </w:pPr>
    </w:p>
    <w:p w:rsidR="006A6215" w:rsidRDefault="006A6215" w:rsidP="006A6215">
      <w:pPr>
        <w:spacing w:line="360" w:lineRule="auto"/>
        <w:jc w:val="center"/>
        <w:rPr>
          <w:rFonts w:ascii="Arial" w:hAnsi="Arial" w:cs="Arial"/>
          <w:sz w:val="26"/>
          <w:szCs w:val="26"/>
        </w:rPr>
      </w:pPr>
      <w:r>
        <w:rPr>
          <w:rFonts w:ascii="Arial" w:hAnsi="Arial" w:cs="Arial"/>
          <w:b/>
          <w:color w:val="E36C0A" w:themeColor="accent6" w:themeShade="BF"/>
          <w:sz w:val="26"/>
          <w:szCs w:val="26"/>
          <w:u w:val="single"/>
        </w:rPr>
        <w:lastRenderedPageBreak/>
        <w:t xml:space="preserve">HTML5 </w:t>
      </w:r>
      <w:r>
        <w:rPr>
          <w:rFonts w:ascii="Arial" w:hAnsi="Arial" w:cs="Arial"/>
          <w:b/>
          <w:color w:val="E36C0A" w:themeColor="accent6" w:themeShade="BF"/>
          <w:sz w:val="26"/>
          <w:szCs w:val="26"/>
          <w:u w:val="single"/>
        </w:rPr>
        <w:t>Structural Elements</w:t>
      </w:r>
    </w:p>
    <w:p w:rsidR="004C6856" w:rsidRDefault="004C6856" w:rsidP="00A5575B">
      <w:pPr>
        <w:spacing w:line="360" w:lineRule="auto"/>
        <w:rPr>
          <w:rFonts w:ascii="Arial" w:hAnsi="Arial" w:cs="Arial"/>
          <w:b/>
          <w:sz w:val="26"/>
          <w:szCs w:val="26"/>
        </w:rPr>
      </w:pPr>
      <w:r>
        <w:rPr>
          <w:rFonts w:ascii="Helvetica" w:hAnsi="Helvetica"/>
          <w:color w:val="363639"/>
          <w:sz w:val="29"/>
          <w:szCs w:val="29"/>
          <w:shd w:val="clear" w:color="auto" w:fill="FCFCFC"/>
        </w:rPr>
        <w:t>There are a group of HTML elements that are created to broadly give our documents more structure.</w:t>
      </w:r>
    </w:p>
    <w:p w:rsidR="006A6215" w:rsidRDefault="006A6215" w:rsidP="00A5575B">
      <w:pPr>
        <w:spacing w:line="360" w:lineRule="auto"/>
        <w:rPr>
          <w:rFonts w:ascii="Arial" w:hAnsi="Arial" w:cs="Arial"/>
          <w:sz w:val="26"/>
          <w:szCs w:val="26"/>
        </w:rPr>
      </w:pPr>
      <w:r w:rsidRPr="00337C24">
        <w:rPr>
          <w:rFonts w:ascii="Arial" w:hAnsi="Arial" w:cs="Arial"/>
          <w:b/>
          <w:sz w:val="26"/>
          <w:szCs w:val="26"/>
        </w:rPr>
        <w:t xml:space="preserve">Reference: </w:t>
      </w:r>
      <w:hyperlink r:id="rId95" w:history="1">
        <w:r w:rsidRPr="00530533">
          <w:rPr>
            <w:rStyle w:val="Hyperlink"/>
            <w:rFonts w:ascii="Arial" w:hAnsi="Arial" w:cs="Arial"/>
            <w:sz w:val="26"/>
            <w:szCs w:val="26"/>
          </w:rPr>
          <w:t>http://web.simmons.edu/~grovesd/comm244/notes/week3/structural-elements</w:t>
        </w:r>
      </w:hyperlink>
      <w:r>
        <w:rPr>
          <w:rFonts w:ascii="Arial" w:hAnsi="Arial" w:cs="Arial"/>
          <w:sz w:val="26"/>
          <w:szCs w:val="26"/>
        </w:rPr>
        <w:t xml:space="preserve"> </w:t>
      </w:r>
    </w:p>
    <w:p w:rsidR="00566441" w:rsidRDefault="00566441" w:rsidP="00A5575B">
      <w:pPr>
        <w:spacing w:line="360" w:lineRule="auto"/>
        <w:rPr>
          <w:rFonts w:ascii="Arial" w:hAnsi="Arial" w:cs="Arial"/>
          <w:sz w:val="26"/>
          <w:szCs w:val="26"/>
        </w:rPr>
      </w:pPr>
      <w:bookmarkStart w:id="3" w:name="_GoBack"/>
      <w:bookmarkEnd w:id="3"/>
    </w:p>
    <w:p w:rsidR="00BF7B78" w:rsidRDefault="00BF7B78" w:rsidP="00A5575B">
      <w:pPr>
        <w:spacing w:line="360" w:lineRule="auto"/>
        <w:rPr>
          <w:rFonts w:ascii="Arial" w:hAnsi="Arial" w:cs="Arial"/>
          <w:sz w:val="26"/>
          <w:szCs w:val="26"/>
        </w:rPr>
      </w:pPr>
    </w:p>
    <w:p w:rsidR="00BF7B78" w:rsidRDefault="00BF7B78" w:rsidP="00BF7B78">
      <w:pPr>
        <w:spacing w:line="360" w:lineRule="auto"/>
        <w:jc w:val="center"/>
        <w:rPr>
          <w:rFonts w:ascii="Arial" w:hAnsi="Arial" w:cs="Arial"/>
          <w:sz w:val="26"/>
          <w:szCs w:val="26"/>
        </w:rPr>
      </w:pPr>
      <w:r>
        <w:rPr>
          <w:rFonts w:ascii="Arial" w:hAnsi="Arial" w:cs="Arial"/>
          <w:b/>
          <w:color w:val="E36C0A" w:themeColor="accent6" w:themeShade="BF"/>
          <w:sz w:val="26"/>
          <w:szCs w:val="26"/>
          <w:u w:val="single"/>
        </w:rPr>
        <w:t>New Attributes in HTML5</w:t>
      </w:r>
    </w:p>
    <w:p w:rsidR="00BF7B78" w:rsidRDefault="00BF7B78" w:rsidP="00A5575B">
      <w:pPr>
        <w:spacing w:line="360" w:lineRule="auto"/>
        <w:rPr>
          <w:rFonts w:ascii="Arial" w:hAnsi="Arial" w:cs="Arial"/>
          <w:sz w:val="26"/>
          <w:szCs w:val="26"/>
        </w:rPr>
      </w:pPr>
    </w:p>
    <w:p w:rsidR="00566441" w:rsidRDefault="00566441" w:rsidP="00A5575B">
      <w:pPr>
        <w:spacing w:line="360" w:lineRule="auto"/>
        <w:rPr>
          <w:rFonts w:ascii="Arial" w:hAnsi="Arial" w:cs="Arial"/>
          <w:sz w:val="26"/>
          <w:szCs w:val="26"/>
        </w:rPr>
      </w:pPr>
    </w:p>
    <w:p w:rsidR="00566441" w:rsidRDefault="00566441" w:rsidP="00A5575B">
      <w:pPr>
        <w:spacing w:line="360" w:lineRule="auto"/>
        <w:rPr>
          <w:rFonts w:ascii="Arial" w:hAnsi="Arial" w:cs="Arial"/>
          <w:sz w:val="26"/>
          <w:szCs w:val="26"/>
        </w:rPr>
      </w:pPr>
    </w:p>
    <w:p w:rsidR="00566441" w:rsidRDefault="00566441" w:rsidP="00A5575B">
      <w:pPr>
        <w:spacing w:line="360" w:lineRule="auto"/>
        <w:rPr>
          <w:rFonts w:ascii="Arial" w:hAnsi="Arial" w:cs="Arial"/>
          <w:sz w:val="26"/>
          <w:szCs w:val="26"/>
        </w:rPr>
      </w:pPr>
    </w:p>
    <w:p w:rsidR="00566441" w:rsidRDefault="00566441" w:rsidP="00A5575B">
      <w:pPr>
        <w:spacing w:line="360" w:lineRule="auto"/>
        <w:rPr>
          <w:rFonts w:ascii="Arial" w:hAnsi="Arial" w:cs="Arial"/>
          <w:sz w:val="26"/>
          <w:szCs w:val="26"/>
        </w:rPr>
      </w:pPr>
    </w:p>
    <w:p w:rsidR="00F22C39" w:rsidRPr="00A5575B" w:rsidRDefault="00F22C39" w:rsidP="00A5575B">
      <w:pPr>
        <w:spacing w:line="360" w:lineRule="auto"/>
        <w:rPr>
          <w:rFonts w:ascii="Arial" w:hAnsi="Arial" w:cs="Arial"/>
          <w:sz w:val="26"/>
          <w:szCs w:val="26"/>
        </w:rPr>
      </w:pPr>
    </w:p>
    <w:sectPr w:rsidR="00F22C39" w:rsidRPr="00A5575B" w:rsidSect="001C1D3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68A" w:rsidRDefault="0047668A" w:rsidP="009E2221">
      <w:pPr>
        <w:spacing w:after="0" w:line="240" w:lineRule="auto"/>
      </w:pPr>
      <w:r>
        <w:separator/>
      </w:r>
    </w:p>
  </w:endnote>
  <w:endnote w:type="continuationSeparator" w:id="0">
    <w:p w:rsidR="0047668A" w:rsidRDefault="0047668A" w:rsidP="009E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 w:name="var(--font-cod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68A" w:rsidRDefault="0047668A" w:rsidP="009E2221">
      <w:pPr>
        <w:spacing w:after="0" w:line="240" w:lineRule="auto"/>
      </w:pPr>
      <w:r>
        <w:separator/>
      </w:r>
    </w:p>
  </w:footnote>
  <w:footnote w:type="continuationSeparator" w:id="0">
    <w:p w:rsidR="0047668A" w:rsidRDefault="0047668A" w:rsidP="009E22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1A15"/>
    <w:multiLevelType w:val="hybridMultilevel"/>
    <w:tmpl w:val="A8484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466FBA"/>
    <w:multiLevelType w:val="multilevel"/>
    <w:tmpl w:val="108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3416A"/>
    <w:multiLevelType w:val="multilevel"/>
    <w:tmpl w:val="81A6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932E2"/>
    <w:multiLevelType w:val="hybridMultilevel"/>
    <w:tmpl w:val="97ECB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9706DC"/>
    <w:multiLevelType w:val="multilevel"/>
    <w:tmpl w:val="108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B94F5C"/>
    <w:multiLevelType w:val="multilevel"/>
    <w:tmpl w:val="A32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76F51"/>
    <w:multiLevelType w:val="multilevel"/>
    <w:tmpl w:val="A2E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6E44F4"/>
    <w:multiLevelType w:val="hybridMultilevel"/>
    <w:tmpl w:val="E9D06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1C7ADC"/>
    <w:multiLevelType w:val="multilevel"/>
    <w:tmpl w:val="367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85152"/>
    <w:multiLevelType w:val="multilevel"/>
    <w:tmpl w:val="108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2E5F00"/>
    <w:multiLevelType w:val="multilevel"/>
    <w:tmpl w:val="492EE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F55DE1"/>
    <w:multiLevelType w:val="multilevel"/>
    <w:tmpl w:val="492EE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1A6534"/>
    <w:multiLevelType w:val="hybridMultilevel"/>
    <w:tmpl w:val="9A808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C831112"/>
    <w:multiLevelType w:val="multilevel"/>
    <w:tmpl w:val="108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AF0101"/>
    <w:multiLevelType w:val="multilevel"/>
    <w:tmpl w:val="4746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4"/>
  </w:num>
  <w:num w:numId="5">
    <w:abstractNumId w:val="13"/>
  </w:num>
  <w:num w:numId="6">
    <w:abstractNumId w:val="7"/>
  </w:num>
  <w:num w:numId="7">
    <w:abstractNumId w:val="3"/>
  </w:num>
  <w:num w:numId="8">
    <w:abstractNumId w:val="12"/>
  </w:num>
  <w:num w:numId="9">
    <w:abstractNumId w:val="14"/>
  </w:num>
  <w:num w:numId="10">
    <w:abstractNumId w:val="10"/>
  </w:num>
  <w:num w:numId="11">
    <w:abstractNumId w:val="0"/>
  </w:num>
  <w:num w:numId="12">
    <w:abstractNumId w:val="6"/>
  </w:num>
  <w:num w:numId="13">
    <w:abstractNumId w:val="2"/>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12"/>
    <w:rsid w:val="0000113F"/>
    <w:rsid w:val="00013307"/>
    <w:rsid w:val="00023104"/>
    <w:rsid w:val="00046899"/>
    <w:rsid w:val="00050E2A"/>
    <w:rsid w:val="00052E7F"/>
    <w:rsid w:val="00054A5E"/>
    <w:rsid w:val="00066137"/>
    <w:rsid w:val="00077A91"/>
    <w:rsid w:val="000C67E8"/>
    <w:rsid w:val="000D4241"/>
    <w:rsid w:val="00100C14"/>
    <w:rsid w:val="00122FCD"/>
    <w:rsid w:val="00161DD0"/>
    <w:rsid w:val="001932C4"/>
    <w:rsid w:val="0019539C"/>
    <w:rsid w:val="001B61E8"/>
    <w:rsid w:val="001B6651"/>
    <w:rsid w:val="001C1D3D"/>
    <w:rsid w:val="001D3EEA"/>
    <w:rsid w:val="00203E0D"/>
    <w:rsid w:val="00216E33"/>
    <w:rsid w:val="00220710"/>
    <w:rsid w:val="002311D5"/>
    <w:rsid w:val="00253EF2"/>
    <w:rsid w:val="00261FE3"/>
    <w:rsid w:val="002C278A"/>
    <w:rsid w:val="002C658B"/>
    <w:rsid w:val="002F1D22"/>
    <w:rsid w:val="00307012"/>
    <w:rsid w:val="00310F9A"/>
    <w:rsid w:val="003250C7"/>
    <w:rsid w:val="003371FB"/>
    <w:rsid w:val="00337C24"/>
    <w:rsid w:val="003544FE"/>
    <w:rsid w:val="003C12C6"/>
    <w:rsid w:val="003C155C"/>
    <w:rsid w:val="003D7C5B"/>
    <w:rsid w:val="003F2770"/>
    <w:rsid w:val="003F49F9"/>
    <w:rsid w:val="003F5EC6"/>
    <w:rsid w:val="00423346"/>
    <w:rsid w:val="00434023"/>
    <w:rsid w:val="00455934"/>
    <w:rsid w:val="0047668A"/>
    <w:rsid w:val="004811AD"/>
    <w:rsid w:val="004813D3"/>
    <w:rsid w:val="004A3B0E"/>
    <w:rsid w:val="004C6856"/>
    <w:rsid w:val="004F44E2"/>
    <w:rsid w:val="0050550E"/>
    <w:rsid w:val="00546C0B"/>
    <w:rsid w:val="00563019"/>
    <w:rsid w:val="00566441"/>
    <w:rsid w:val="00583889"/>
    <w:rsid w:val="005A426E"/>
    <w:rsid w:val="005C1947"/>
    <w:rsid w:val="005D65A9"/>
    <w:rsid w:val="005E0FA6"/>
    <w:rsid w:val="005E2FDD"/>
    <w:rsid w:val="0060215F"/>
    <w:rsid w:val="00630272"/>
    <w:rsid w:val="0063104F"/>
    <w:rsid w:val="00650A6B"/>
    <w:rsid w:val="00651FB3"/>
    <w:rsid w:val="006578F3"/>
    <w:rsid w:val="006752D4"/>
    <w:rsid w:val="006A6215"/>
    <w:rsid w:val="006B44A7"/>
    <w:rsid w:val="006E139D"/>
    <w:rsid w:val="006F2B96"/>
    <w:rsid w:val="007056B5"/>
    <w:rsid w:val="007062C8"/>
    <w:rsid w:val="00743019"/>
    <w:rsid w:val="00756BF7"/>
    <w:rsid w:val="00760675"/>
    <w:rsid w:val="00777476"/>
    <w:rsid w:val="00784F22"/>
    <w:rsid w:val="00792B03"/>
    <w:rsid w:val="00795919"/>
    <w:rsid w:val="007B096E"/>
    <w:rsid w:val="007B712F"/>
    <w:rsid w:val="007D1382"/>
    <w:rsid w:val="007F6D1C"/>
    <w:rsid w:val="00801FAD"/>
    <w:rsid w:val="0081264E"/>
    <w:rsid w:val="00825681"/>
    <w:rsid w:val="0084475F"/>
    <w:rsid w:val="008504A2"/>
    <w:rsid w:val="00850D48"/>
    <w:rsid w:val="008A6461"/>
    <w:rsid w:val="008A7805"/>
    <w:rsid w:val="008B7E42"/>
    <w:rsid w:val="008C07AE"/>
    <w:rsid w:val="009575BD"/>
    <w:rsid w:val="009754C0"/>
    <w:rsid w:val="009923EB"/>
    <w:rsid w:val="009B37C2"/>
    <w:rsid w:val="009B3E3F"/>
    <w:rsid w:val="009D60CD"/>
    <w:rsid w:val="009E2221"/>
    <w:rsid w:val="009E761C"/>
    <w:rsid w:val="009F4BCB"/>
    <w:rsid w:val="00A10D01"/>
    <w:rsid w:val="00A16B7F"/>
    <w:rsid w:val="00A21DF0"/>
    <w:rsid w:val="00A33EEF"/>
    <w:rsid w:val="00A5575B"/>
    <w:rsid w:val="00A60ED5"/>
    <w:rsid w:val="00A65FE4"/>
    <w:rsid w:val="00A82609"/>
    <w:rsid w:val="00A87EBD"/>
    <w:rsid w:val="00AB0E75"/>
    <w:rsid w:val="00AC4B30"/>
    <w:rsid w:val="00AF552A"/>
    <w:rsid w:val="00AF67F3"/>
    <w:rsid w:val="00B12CA5"/>
    <w:rsid w:val="00B153DD"/>
    <w:rsid w:val="00B278B7"/>
    <w:rsid w:val="00B3346A"/>
    <w:rsid w:val="00B35720"/>
    <w:rsid w:val="00B50249"/>
    <w:rsid w:val="00B63215"/>
    <w:rsid w:val="00B751C8"/>
    <w:rsid w:val="00B9416E"/>
    <w:rsid w:val="00BB13B3"/>
    <w:rsid w:val="00BF75F9"/>
    <w:rsid w:val="00BF7B78"/>
    <w:rsid w:val="00C22E81"/>
    <w:rsid w:val="00C23184"/>
    <w:rsid w:val="00C43D8D"/>
    <w:rsid w:val="00C53E2A"/>
    <w:rsid w:val="00C80742"/>
    <w:rsid w:val="00C81D2C"/>
    <w:rsid w:val="00C87AEB"/>
    <w:rsid w:val="00C90CA1"/>
    <w:rsid w:val="00CC26BE"/>
    <w:rsid w:val="00CE1F2E"/>
    <w:rsid w:val="00CF7F09"/>
    <w:rsid w:val="00D21010"/>
    <w:rsid w:val="00D2459F"/>
    <w:rsid w:val="00D251B5"/>
    <w:rsid w:val="00D364AF"/>
    <w:rsid w:val="00D37663"/>
    <w:rsid w:val="00D620D2"/>
    <w:rsid w:val="00D723F3"/>
    <w:rsid w:val="00D83A2B"/>
    <w:rsid w:val="00D93264"/>
    <w:rsid w:val="00DA2B85"/>
    <w:rsid w:val="00DA2D52"/>
    <w:rsid w:val="00DD1DEB"/>
    <w:rsid w:val="00E11162"/>
    <w:rsid w:val="00E1753F"/>
    <w:rsid w:val="00E26C69"/>
    <w:rsid w:val="00E770E5"/>
    <w:rsid w:val="00EB76C4"/>
    <w:rsid w:val="00EC1663"/>
    <w:rsid w:val="00ED0EFC"/>
    <w:rsid w:val="00ED1CB6"/>
    <w:rsid w:val="00EE262A"/>
    <w:rsid w:val="00EF0CBD"/>
    <w:rsid w:val="00EF655D"/>
    <w:rsid w:val="00F21F7C"/>
    <w:rsid w:val="00F22C39"/>
    <w:rsid w:val="00F37294"/>
    <w:rsid w:val="00F52603"/>
    <w:rsid w:val="00F66EC3"/>
    <w:rsid w:val="00F87B58"/>
    <w:rsid w:val="00FA6E75"/>
    <w:rsid w:val="00FC4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1D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25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D3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C1D3D"/>
    <w:rPr>
      <w:b/>
      <w:bCs/>
    </w:rPr>
  </w:style>
  <w:style w:type="character" w:styleId="Hyperlink">
    <w:name w:val="Hyperlink"/>
    <w:basedOn w:val="DefaultParagraphFont"/>
    <w:uiPriority w:val="99"/>
    <w:unhideWhenUsed/>
    <w:rsid w:val="001C1D3D"/>
    <w:rPr>
      <w:color w:val="0000FF"/>
      <w:u w:val="single"/>
    </w:rPr>
  </w:style>
  <w:style w:type="paragraph" w:styleId="ListParagraph">
    <w:name w:val="List Paragraph"/>
    <w:basedOn w:val="Normal"/>
    <w:uiPriority w:val="34"/>
    <w:qFormat/>
    <w:rsid w:val="001C1D3D"/>
    <w:pPr>
      <w:ind w:left="720"/>
      <w:contextualSpacing/>
    </w:pPr>
  </w:style>
  <w:style w:type="paragraph" w:styleId="BalloonText">
    <w:name w:val="Balloon Text"/>
    <w:basedOn w:val="Normal"/>
    <w:link w:val="BalloonTextChar"/>
    <w:uiPriority w:val="99"/>
    <w:semiHidden/>
    <w:unhideWhenUsed/>
    <w:rsid w:val="001C1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3D"/>
    <w:rPr>
      <w:rFonts w:ascii="Tahoma" w:hAnsi="Tahoma" w:cs="Tahoma"/>
      <w:sz w:val="16"/>
      <w:szCs w:val="16"/>
    </w:rPr>
  </w:style>
  <w:style w:type="paragraph" w:styleId="HTMLPreformatted">
    <w:name w:val="HTML Preformatted"/>
    <w:basedOn w:val="Normal"/>
    <w:link w:val="HTMLPreformattedChar"/>
    <w:uiPriority w:val="99"/>
    <w:unhideWhenUsed/>
    <w:rsid w:val="00C8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807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3889"/>
    <w:rPr>
      <w:rFonts w:ascii="Courier New" w:eastAsia="Times New Roman" w:hAnsi="Courier New" w:cs="Courier New"/>
      <w:sz w:val="20"/>
      <w:szCs w:val="20"/>
    </w:rPr>
  </w:style>
  <w:style w:type="table" w:styleId="TableGrid">
    <w:name w:val="Table Grid"/>
    <w:basedOn w:val="TableNormal"/>
    <w:uiPriority w:val="59"/>
    <w:rsid w:val="00D21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210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13D3"/>
    <w:rPr>
      <w:i/>
      <w:iCs/>
    </w:rPr>
  </w:style>
  <w:style w:type="character" w:customStyle="1" w:styleId="tagcolor">
    <w:name w:val="tagcolor"/>
    <w:basedOn w:val="DefaultParagraphFont"/>
    <w:rsid w:val="00EF0CBD"/>
  </w:style>
  <w:style w:type="character" w:customStyle="1" w:styleId="attributecolor">
    <w:name w:val="attributecolor"/>
    <w:basedOn w:val="DefaultParagraphFont"/>
    <w:rsid w:val="00EF0CBD"/>
  </w:style>
  <w:style w:type="character" w:customStyle="1" w:styleId="attributevaluecolor">
    <w:name w:val="attributevaluecolor"/>
    <w:basedOn w:val="DefaultParagraphFont"/>
    <w:rsid w:val="00EF0CBD"/>
  </w:style>
  <w:style w:type="character" w:customStyle="1" w:styleId="Heading1Char">
    <w:name w:val="Heading 1 Char"/>
    <w:basedOn w:val="DefaultParagraphFont"/>
    <w:link w:val="Heading1"/>
    <w:uiPriority w:val="9"/>
    <w:rsid w:val="004A3B0E"/>
    <w:rPr>
      <w:rFonts w:asciiTheme="majorHAnsi" w:eastAsiaTheme="majorEastAsia" w:hAnsiTheme="majorHAnsi" w:cstheme="majorBidi"/>
      <w:b/>
      <w:bCs/>
      <w:color w:val="365F91" w:themeColor="accent1" w:themeShade="BF"/>
      <w:sz w:val="28"/>
      <w:szCs w:val="28"/>
    </w:rPr>
  </w:style>
  <w:style w:type="character" w:customStyle="1" w:styleId="tagnamecolor">
    <w:name w:val="tagnamecolor"/>
    <w:basedOn w:val="DefaultParagraphFont"/>
    <w:rsid w:val="00CF7F09"/>
  </w:style>
  <w:style w:type="character" w:styleId="FollowedHyperlink">
    <w:name w:val="FollowedHyperlink"/>
    <w:basedOn w:val="DefaultParagraphFont"/>
    <w:uiPriority w:val="99"/>
    <w:semiHidden/>
    <w:unhideWhenUsed/>
    <w:rsid w:val="006E139D"/>
    <w:rPr>
      <w:color w:val="800080" w:themeColor="followedHyperlink"/>
      <w:u w:val="single"/>
    </w:rPr>
  </w:style>
  <w:style w:type="character" w:customStyle="1" w:styleId="token">
    <w:name w:val="token"/>
    <w:basedOn w:val="DefaultParagraphFont"/>
    <w:rsid w:val="004F44E2"/>
  </w:style>
  <w:style w:type="character" w:customStyle="1" w:styleId="jscolor">
    <w:name w:val="jscolor"/>
    <w:basedOn w:val="DefaultParagraphFont"/>
    <w:rsid w:val="006B44A7"/>
  </w:style>
  <w:style w:type="character" w:customStyle="1" w:styleId="jspropertycolor">
    <w:name w:val="jspropertycolor"/>
    <w:basedOn w:val="DefaultParagraphFont"/>
    <w:rsid w:val="006B44A7"/>
  </w:style>
  <w:style w:type="character" w:customStyle="1" w:styleId="jsstringcolor">
    <w:name w:val="jsstringcolor"/>
    <w:basedOn w:val="DefaultParagraphFont"/>
    <w:rsid w:val="006B44A7"/>
  </w:style>
  <w:style w:type="character" w:customStyle="1" w:styleId="Heading3Char">
    <w:name w:val="Heading 3 Char"/>
    <w:basedOn w:val="DefaultParagraphFont"/>
    <w:link w:val="Heading3"/>
    <w:uiPriority w:val="9"/>
    <w:semiHidden/>
    <w:rsid w:val="003250C7"/>
    <w:rPr>
      <w:rFonts w:asciiTheme="majorHAnsi" w:eastAsiaTheme="majorEastAsia" w:hAnsiTheme="majorHAnsi" w:cstheme="majorBidi"/>
      <w:b/>
      <w:bCs/>
      <w:color w:val="4F81BD" w:themeColor="accent1"/>
    </w:rPr>
  </w:style>
  <w:style w:type="paragraph" w:customStyle="1" w:styleId="intro">
    <w:name w:val="intro"/>
    <w:basedOn w:val="Normal"/>
    <w:rsid w:val="00C90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DD1DEB"/>
  </w:style>
  <w:style w:type="character" w:customStyle="1" w:styleId="mw-editsection">
    <w:name w:val="mw-editsection"/>
    <w:basedOn w:val="DefaultParagraphFont"/>
    <w:rsid w:val="00DD1DEB"/>
  </w:style>
  <w:style w:type="character" w:customStyle="1" w:styleId="mw-editsection-bracket">
    <w:name w:val="mw-editsection-bracket"/>
    <w:basedOn w:val="DefaultParagraphFont"/>
    <w:rsid w:val="00DD1DEB"/>
  </w:style>
  <w:style w:type="paragraph" w:styleId="Header">
    <w:name w:val="header"/>
    <w:basedOn w:val="Normal"/>
    <w:link w:val="HeaderChar"/>
    <w:uiPriority w:val="99"/>
    <w:unhideWhenUsed/>
    <w:rsid w:val="009E2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21"/>
  </w:style>
  <w:style w:type="paragraph" w:styleId="Footer">
    <w:name w:val="footer"/>
    <w:basedOn w:val="Normal"/>
    <w:link w:val="FooterChar"/>
    <w:uiPriority w:val="99"/>
    <w:unhideWhenUsed/>
    <w:rsid w:val="009E2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1D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25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D3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C1D3D"/>
    <w:rPr>
      <w:b/>
      <w:bCs/>
    </w:rPr>
  </w:style>
  <w:style w:type="character" w:styleId="Hyperlink">
    <w:name w:val="Hyperlink"/>
    <w:basedOn w:val="DefaultParagraphFont"/>
    <w:uiPriority w:val="99"/>
    <w:unhideWhenUsed/>
    <w:rsid w:val="001C1D3D"/>
    <w:rPr>
      <w:color w:val="0000FF"/>
      <w:u w:val="single"/>
    </w:rPr>
  </w:style>
  <w:style w:type="paragraph" w:styleId="ListParagraph">
    <w:name w:val="List Paragraph"/>
    <w:basedOn w:val="Normal"/>
    <w:uiPriority w:val="34"/>
    <w:qFormat/>
    <w:rsid w:val="001C1D3D"/>
    <w:pPr>
      <w:ind w:left="720"/>
      <w:contextualSpacing/>
    </w:pPr>
  </w:style>
  <w:style w:type="paragraph" w:styleId="BalloonText">
    <w:name w:val="Balloon Text"/>
    <w:basedOn w:val="Normal"/>
    <w:link w:val="BalloonTextChar"/>
    <w:uiPriority w:val="99"/>
    <w:semiHidden/>
    <w:unhideWhenUsed/>
    <w:rsid w:val="001C1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3D"/>
    <w:rPr>
      <w:rFonts w:ascii="Tahoma" w:hAnsi="Tahoma" w:cs="Tahoma"/>
      <w:sz w:val="16"/>
      <w:szCs w:val="16"/>
    </w:rPr>
  </w:style>
  <w:style w:type="paragraph" w:styleId="HTMLPreformatted">
    <w:name w:val="HTML Preformatted"/>
    <w:basedOn w:val="Normal"/>
    <w:link w:val="HTMLPreformattedChar"/>
    <w:uiPriority w:val="99"/>
    <w:unhideWhenUsed/>
    <w:rsid w:val="00C8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807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3889"/>
    <w:rPr>
      <w:rFonts w:ascii="Courier New" w:eastAsia="Times New Roman" w:hAnsi="Courier New" w:cs="Courier New"/>
      <w:sz w:val="20"/>
      <w:szCs w:val="20"/>
    </w:rPr>
  </w:style>
  <w:style w:type="table" w:styleId="TableGrid">
    <w:name w:val="Table Grid"/>
    <w:basedOn w:val="TableNormal"/>
    <w:uiPriority w:val="59"/>
    <w:rsid w:val="00D21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210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13D3"/>
    <w:rPr>
      <w:i/>
      <w:iCs/>
    </w:rPr>
  </w:style>
  <w:style w:type="character" w:customStyle="1" w:styleId="tagcolor">
    <w:name w:val="tagcolor"/>
    <w:basedOn w:val="DefaultParagraphFont"/>
    <w:rsid w:val="00EF0CBD"/>
  </w:style>
  <w:style w:type="character" w:customStyle="1" w:styleId="attributecolor">
    <w:name w:val="attributecolor"/>
    <w:basedOn w:val="DefaultParagraphFont"/>
    <w:rsid w:val="00EF0CBD"/>
  </w:style>
  <w:style w:type="character" w:customStyle="1" w:styleId="attributevaluecolor">
    <w:name w:val="attributevaluecolor"/>
    <w:basedOn w:val="DefaultParagraphFont"/>
    <w:rsid w:val="00EF0CBD"/>
  </w:style>
  <w:style w:type="character" w:customStyle="1" w:styleId="Heading1Char">
    <w:name w:val="Heading 1 Char"/>
    <w:basedOn w:val="DefaultParagraphFont"/>
    <w:link w:val="Heading1"/>
    <w:uiPriority w:val="9"/>
    <w:rsid w:val="004A3B0E"/>
    <w:rPr>
      <w:rFonts w:asciiTheme="majorHAnsi" w:eastAsiaTheme="majorEastAsia" w:hAnsiTheme="majorHAnsi" w:cstheme="majorBidi"/>
      <w:b/>
      <w:bCs/>
      <w:color w:val="365F91" w:themeColor="accent1" w:themeShade="BF"/>
      <w:sz w:val="28"/>
      <w:szCs w:val="28"/>
    </w:rPr>
  </w:style>
  <w:style w:type="character" w:customStyle="1" w:styleId="tagnamecolor">
    <w:name w:val="tagnamecolor"/>
    <w:basedOn w:val="DefaultParagraphFont"/>
    <w:rsid w:val="00CF7F09"/>
  </w:style>
  <w:style w:type="character" w:styleId="FollowedHyperlink">
    <w:name w:val="FollowedHyperlink"/>
    <w:basedOn w:val="DefaultParagraphFont"/>
    <w:uiPriority w:val="99"/>
    <w:semiHidden/>
    <w:unhideWhenUsed/>
    <w:rsid w:val="006E139D"/>
    <w:rPr>
      <w:color w:val="800080" w:themeColor="followedHyperlink"/>
      <w:u w:val="single"/>
    </w:rPr>
  </w:style>
  <w:style w:type="character" w:customStyle="1" w:styleId="token">
    <w:name w:val="token"/>
    <w:basedOn w:val="DefaultParagraphFont"/>
    <w:rsid w:val="004F44E2"/>
  </w:style>
  <w:style w:type="character" w:customStyle="1" w:styleId="jscolor">
    <w:name w:val="jscolor"/>
    <w:basedOn w:val="DefaultParagraphFont"/>
    <w:rsid w:val="006B44A7"/>
  </w:style>
  <w:style w:type="character" w:customStyle="1" w:styleId="jspropertycolor">
    <w:name w:val="jspropertycolor"/>
    <w:basedOn w:val="DefaultParagraphFont"/>
    <w:rsid w:val="006B44A7"/>
  </w:style>
  <w:style w:type="character" w:customStyle="1" w:styleId="jsstringcolor">
    <w:name w:val="jsstringcolor"/>
    <w:basedOn w:val="DefaultParagraphFont"/>
    <w:rsid w:val="006B44A7"/>
  </w:style>
  <w:style w:type="character" w:customStyle="1" w:styleId="Heading3Char">
    <w:name w:val="Heading 3 Char"/>
    <w:basedOn w:val="DefaultParagraphFont"/>
    <w:link w:val="Heading3"/>
    <w:uiPriority w:val="9"/>
    <w:semiHidden/>
    <w:rsid w:val="003250C7"/>
    <w:rPr>
      <w:rFonts w:asciiTheme="majorHAnsi" w:eastAsiaTheme="majorEastAsia" w:hAnsiTheme="majorHAnsi" w:cstheme="majorBidi"/>
      <w:b/>
      <w:bCs/>
      <w:color w:val="4F81BD" w:themeColor="accent1"/>
    </w:rPr>
  </w:style>
  <w:style w:type="paragraph" w:customStyle="1" w:styleId="intro">
    <w:name w:val="intro"/>
    <w:basedOn w:val="Normal"/>
    <w:rsid w:val="00C90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DD1DEB"/>
  </w:style>
  <w:style w:type="character" w:customStyle="1" w:styleId="mw-editsection">
    <w:name w:val="mw-editsection"/>
    <w:basedOn w:val="DefaultParagraphFont"/>
    <w:rsid w:val="00DD1DEB"/>
  </w:style>
  <w:style w:type="character" w:customStyle="1" w:styleId="mw-editsection-bracket">
    <w:name w:val="mw-editsection-bracket"/>
    <w:basedOn w:val="DefaultParagraphFont"/>
    <w:rsid w:val="00DD1DEB"/>
  </w:style>
  <w:style w:type="paragraph" w:styleId="Header">
    <w:name w:val="header"/>
    <w:basedOn w:val="Normal"/>
    <w:link w:val="HeaderChar"/>
    <w:uiPriority w:val="99"/>
    <w:unhideWhenUsed/>
    <w:rsid w:val="009E2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21"/>
  </w:style>
  <w:style w:type="paragraph" w:styleId="Footer">
    <w:name w:val="footer"/>
    <w:basedOn w:val="Normal"/>
    <w:link w:val="FooterChar"/>
    <w:uiPriority w:val="99"/>
    <w:unhideWhenUsed/>
    <w:rsid w:val="009E2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522">
      <w:bodyDiv w:val="1"/>
      <w:marLeft w:val="0"/>
      <w:marRight w:val="0"/>
      <w:marTop w:val="0"/>
      <w:marBottom w:val="0"/>
      <w:divBdr>
        <w:top w:val="none" w:sz="0" w:space="0" w:color="auto"/>
        <w:left w:val="none" w:sz="0" w:space="0" w:color="auto"/>
        <w:bottom w:val="none" w:sz="0" w:space="0" w:color="auto"/>
        <w:right w:val="none" w:sz="0" w:space="0" w:color="auto"/>
      </w:divBdr>
    </w:div>
    <w:div w:id="33312419">
      <w:bodyDiv w:val="1"/>
      <w:marLeft w:val="0"/>
      <w:marRight w:val="0"/>
      <w:marTop w:val="0"/>
      <w:marBottom w:val="0"/>
      <w:divBdr>
        <w:top w:val="none" w:sz="0" w:space="0" w:color="auto"/>
        <w:left w:val="none" w:sz="0" w:space="0" w:color="auto"/>
        <w:bottom w:val="none" w:sz="0" w:space="0" w:color="auto"/>
        <w:right w:val="none" w:sz="0" w:space="0" w:color="auto"/>
      </w:divBdr>
    </w:div>
    <w:div w:id="37050065">
      <w:bodyDiv w:val="1"/>
      <w:marLeft w:val="0"/>
      <w:marRight w:val="0"/>
      <w:marTop w:val="0"/>
      <w:marBottom w:val="0"/>
      <w:divBdr>
        <w:top w:val="none" w:sz="0" w:space="0" w:color="auto"/>
        <w:left w:val="none" w:sz="0" w:space="0" w:color="auto"/>
        <w:bottom w:val="none" w:sz="0" w:space="0" w:color="auto"/>
        <w:right w:val="none" w:sz="0" w:space="0" w:color="auto"/>
      </w:divBdr>
    </w:div>
    <w:div w:id="129177422">
      <w:bodyDiv w:val="1"/>
      <w:marLeft w:val="0"/>
      <w:marRight w:val="0"/>
      <w:marTop w:val="0"/>
      <w:marBottom w:val="0"/>
      <w:divBdr>
        <w:top w:val="none" w:sz="0" w:space="0" w:color="auto"/>
        <w:left w:val="none" w:sz="0" w:space="0" w:color="auto"/>
        <w:bottom w:val="none" w:sz="0" w:space="0" w:color="auto"/>
        <w:right w:val="none" w:sz="0" w:space="0" w:color="auto"/>
      </w:divBdr>
    </w:div>
    <w:div w:id="136381870">
      <w:bodyDiv w:val="1"/>
      <w:marLeft w:val="0"/>
      <w:marRight w:val="0"/>
      <w:marTop w:val="0"/>
      <w:marBottom w:val="0"/>
      <w:divBdr>
        <w:top w:val="none" w:sz="0" w:space="0" w:color="auto"/>
        <w:left w:val="none" w:sz="0" w:space="0" w:color="auto"/>
        <w:bottom w:val="none" w:sz="0" w:space="0" w:color="auto"/>
        <w:right w:val="none" w:sz="0" w:space="0" w:color="auto"/>
      </w:divBdr>
    </w:div>
    <w:div w:id="152992005">
      <w:bodyDiv w:val="1"/>
      <w:marLeft w:val="0"/>
      <w:marRight w:val="0"/>
      <w:marTop w:val="0"/>
      <w:marBottom w:val="0"/>
      <w:divBdr>
        <w:top w:val="none" w:sz="0" w:space="0" w:color="auto"/>
        <w:left w:val="none" w:sz="0" w:space="0" w:color="auto"/>
        <w:bottom w:val="none" w:sz="0" w:space="0" w:color="auto"/>
        <w:right w:val="none" w:sz="0" w:space="0" w:color="auto"/>
      </w:divBdr>
    </w:div>
    <w:div w:id="200241279">
      <w:bodyDiv w:val="1"/>
      <w:marLeft w:val="0"/>
      <w:marRight w:val="0"/>
      <w:marTop w:val="0"/>
      <w:marBottom w:val="0"/>
      <w:divBdr>
        <w:top w:val="none" w:sz="0" w:space="0" w:color="auto"/>
        <w:left w:val="none" w:sz="0" w:space="0" w:color="auto"/>
        <w:bottom w:val="none" w:sz="0" w:space="0" w:color="auto"/>
        <w:right w:val="none" w:sz="0" w:space="0" w:color="auto"/>
      </w:divBdr>
    </w:div>
    <w:div w:id="296421956">
      <w:bodyDiv w:val="1"/>
      <w:marLeft w:val="0"/>
      <w:marRight w:val="0"/>
      <w:marTop w:val="0"/>
      <w:marBottom w:val="0"/>
      <w:divBdr>
        <w:top w:val="none" w:sz="0" w:space="0" w:color="auto"/>
        <w:left w:val="none" w:sz="0" w:space="0" w:color="auto"/>
        <w:bottom w:val="none" w:sz="0" w:space="0" w:color="auto"/>
        <w:right w:val="none" w:sz="0" w:space="0" w:color="auto"/>
      </w:divBdr>
    </w:div>
    <w:div w:id="297688185">
      <w:bodyDiv w:val="1"/>
      <w:marLeft w:val="0"/>
      <w:marRight w:val="0"/>
      <w:marTop w:val="0"/>
      <w:marBottom w:val="0"/>
      <w:divBdr>
        <w:top w:val="none" w:sz="0" w:space="0" w:color="auto"/>
        <w:left w:val="none" w:sz="0" w:space="0" w:color="auto"/>
        <w:bottom w:val="none" w:sz="0" w:space="0" w:color="auto"/>
        <w:right w:val="none" w:sz="0" w:space="0" w:color="auto"/>
      </w:divBdr>
    </w:div>
    <w:div w:id="315191096">
      <w:bodyDiv w:val="1"/>
      <w:marLeft w:val="0"/>
      <w:marRight w:val="0"/>
      <w:marTop w:val="0"/>
      <w:marBottom w:val="0"/>
      <w:divBdr>
        <w:top w:val="none" w:sz="0" w:space="0" w:color="auto"/>
        <w:left w:val="none" w:sz="0" w:space="0" w:color="auto"/>
        <w:bottom w:val="none" w:sz="0" w:space="0" w:color="auto"/>
        <w:right w:val="none" w:sz="0" w:space="0" w:color="auto"/>
      </w:divBdr>
    </w:div>
    <w:div w:id="347800646">
      <w:bodyDiv w:val="1"/>
      <w:marLeft w:val="0"/>
      <w:marRight w:val="0"/>
      <w:marTop w:val="0"/>
      <w:marBottom w:val="0"/>
      <w:divBdr>
        <w:top w:val="none" w:sz="0" w:space="0" w:color="auto"/>
        <w:left w:val="none" w:sz="0" w:space="0" w:color="auto"/>
        <w:bottom w:val="none" w:sz="0" w:space="0" w:color="auto"/>
        <w:right w:val="none" w:sz="0" w:space="0" w:color="auto"/>
      </w:divBdr>
    </w:div>
    <w:div w:id="367024948">
      <w:bodyDiv w:val="1"/>
      <w:marLeft w:val="0"/>
      <w:marRight w:val="0"/>
      <w:marTop w:val="0"/>
      <w:marBottom w:val="0"/>
      <w:divBdr>
        <w:top w:val="none" w:sz="0" w:space="0" w:color="auto"/>
        <w:left w:val="none" w:sz="0" w:space="0" w:color="auto"/>
        <w:bottom w:val="none" w:sz="0" w:space="0" w:color="auto"/>
        <w:right w:val="none" w:sz="0" w:space="0" w:color="auto"/>
      </w:divBdr>
    </w:div>
    <w:div w:id="415831931">
      <w:bodyDiv w:val="1"/>
      <w:marLeft w:val="0"/>
      <w:marRight w:val="0"/>
      <w:marTop w:val="0"/>
      <w:marBottom w:val="0"/>
      <w:divBdr>
        <w:top w:val="none" w:sz="0" w:space="0" w:color="auto"/>
        <w:left w:val="none" w:sz="0" w:space="0" w:color="auto"/>
        <w:bottom w:val="none" w:sz="0" w:space="0" w:color="auto"/>
        <w:right w:val="none" w:sz="0" w:space="0" w:color="auto"/>
      </w:divBdr>
    </w:div>
    <w:div w:id="416633603">
      <w:bodyDiv w:val="1"/>
      <w:marLeft w:val="0"/>
      <w:marRight w:val="0"/>
      <w:marTop w:val="0"/>
      <w:marBottom w:val="0"/>
      <w:divBdr>
        <w:top w:val="none" w:sz="0" w:space="0" w:color="auto"/>
        <w:left w:val="none" w:sz="0" w:space="0" w:color="auto"/>
        <w:bottom w:val="none" w:sz="0" w:space="0" w:color="auto"/>
        <w:right w:val="none" w:sz="0" w:space="0" w:color="auto"/>
      </w:divBdr>
    </w:div>
    <w:div w:id="462845935">
      <w:bodyDiv w:val="1"/>
      <w:marLeft w:val="0"/>
      <w:marRight w:val="0"/>
      <w:marTop w:val="0"/>
      <w:marBottom w:val="0"/>
      <w:divBdr>
        <w:top w:val="none" w:sz="0" w:space="0" w:color="auto"/>
        <w:left w:val="none" w:sz="0" w:space="0" w:color="auto"/>
        <w:bottom w:val="none" w:sz="0" w:space="0" w:color="auto"/>
        <w:right w:val="none" w:sz="0" w:space="0" w:color="auto"/>
      </w:divBdr>
    </w:div>
    <w:div w:id="480466926">
      <w:bodyDiv w:val="1"/>
      <w:marLeft w:val="0"/>
      <w:marRight w:val="0"/>
      <w:marTop w:val="0"/>
      <w:marBottom w:val="0"/>
      <w:divBdr>
        <w:top w:val="none" w:sz="0" w:space="0" w:color="auto"/>
        <w:left w:val="none" w:sz="0" w:space="0" w:color="auto"/>
        <w:bottom w:val="none" w:sz="0" w:space="0" w:color="auto"/>
        <w:right w:val="none" w:sz="0" w:space="0" w:color="auto"/>
      </w:divBdr>
    </w:div>
    <w:div w:id="532810758">
      <w:bodyDiv w:val="1"/>
      <w:marLeft w:val="0"/>
      <w:marRight w:val="0"/>
      <w:marTop w:val="0"/>
      <w:marBottom w:val="0"/>
      <w:divBdr>
        <w:top w:val="none" w:sz="0" w:space="0" w:color="auto"/>
        <w:left w:val="none" w:sz="0" w:space="0" w:color="auto"/>
        <w:bottom w:val="none" w:sz="0" w:space="0" w:color="auto"/>
        <w:right w:val="none" w:sz="0" w:space="0" w:color="auto"/>
      </w:divBdr>
    </w:div>
    <w:div w:id="536117098">
      <w:bodyDiv w:val="1"/>
      <w:marLeft w:val="0"/>
      <w:marRight w:val="0"/>
      <w:marTop w:val="0"/>
      <w:marBottom w:val="0"/>
      <w:divBdr>
        <w:top w:val="none" w:sz="0" w:space="0" w:color="auto"/>
        <w:left w:val="none" w:sz="0" w:space="0" w:color="auto"/>
        <w:bottom w:val="none" w:sz="0" w:space="0" w:color="auto"/>
        <w:right w:val="none" w:sz="0" w:space="0" w:color="auto"/>
      </w:divBdr>
    </w:div>
    <w:div w:id="565339260">
      <w:bodyDiv w:val="1"/>
      <w:marLeft w:val="0"/>
      <w:marRight w:val="0"/>
      <w:marTop w:val="0"/>
      <w:marBottom w:val="0"/>
      <w:divBdr>
        <w:top w:val="none" w:sz="0" w:space="0" w:color="auto"/>
        <w:left w:val="none" w:sz="0" w:space="0" w:color="auto"/>
        <w:bottom w:val="none" w:sz="0" w:space="0" w:color="auto"/>
        <w:right w:val="none" w:sz="0" w:space="0" w:color="auto"/>
      </w:divBdr>
    </w:div>
    <w:div w:id="609623656">
      <w:bodyDiv w:val="1"/>
      <w:marLeft w:val="0"/>
      <w:marRight w:val="0"/>
      <w:marTop w:val="0"/>
      <w:marBottom w:val="0"/>
      <w:divBdr>
        <w:top w:val="none" w:sz="0" w:space="0" w:color="auto"/>
        <w:left w:val="none" w:sz="0" w:space="0" w:color="auto"/>
        <w:bottom w:val="none" w:sz="0" w:space="0" w:color="auto"/>
        <w:right w:val="none" w:sz="0" w:space="0" w:color="auto"/>
      </w:divBdr>
    </w:div>
    <w:div w:id="617642160">
      <w:bodyDiv w:val="1"/>
      <w:marLeft w:val="0"/>
      <w:marRight w:val="0"/>
      <w:marTop w:val="0"/>
      <w:marBottom w:val="0"/>
      <w:divBdr>
        <w:top w:val="none" w:sz="0" w:space="0" w:color="auto"/>
        <w:left w:val="none" w:sz="0" w:space="0" w:color="auto"/>
        <w:bottom w:val="none" w:sz="0" w:space="0" w:color="auto"/>
        <w:right w:val="none" w:sz="0" w:space="0" w:color="auto"/>
      </w:divBdr>
    </w:div>
    <w:div w:id="756756158">
      <w:bodyDiv w:val="1"/>
      <w:marLeft w:val="0"/>
      <w:marRight w:val="0"/>
      <w:marTop w:val="0"/>
      <w:marBottom w:val="0"/>
      <w:divBdr>
        <w:top w:val="none" w:sz="0" w:space="0" w:color="auto"/>
        <w:left w:val="none" w:sz="0" w:space="0" w:color="auto"/>
        <w:bottom w:val="none" w:sz="0" w:space="0" w:color="auto"/>
        <w:right w:val="none" w:sz="0" w:space="0" w:color="auto"/>
      </w:divBdr>
      <w:divsChild>
        <w:div w:id="1446804543">
          <w:marLeft w:val="-300"/>
          <w:marRight w:val="-300"/>
          <w:marTop w:val="360"/>
          <w:marBottom w:val="360"/>
          <w:divBdr>
            <w:top w:val="none" w:sz="0" w:space="0" w:color="auto"/>
            <w:left w:val="none" w:sz="0" w:space="0" w:color="auto"/>
            <w:bottom w:val="none" w:sz="0" w:space="0" w:color="auto"/>
            <w:right w:val="none" w:sz="0" w:space="0" w:color="auto"/>
          </w:divBdr>
          <w:divsChild>
            <w:div w:id="2687000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6405406">
      <w:bodyDiv w:val="1"/>
      <w:marLeft w:val="0"/>
      <w:marRight w:val="0"/>
      <w:marTop w:val="0"/>
      <w:marBottom w:val="0"/>
      <w:divBdr>
        <w:top w:val="none" w:sz="0" w:space="0" w:color="auto"/>
        <w:left w:val="none" w:sz="0" w:space="0" w:color="auto"/>
        <w:bottom w:val="none" w:sz="0" w:space="0" w:color="auto"/>
        <w:right w:val="none" w:sz="0" w:space="0" w:color="auto"/>
      </w:divBdr>
    </w:div>
    <w:div w:id="941690147">
      <w:bodyDiv w:val="1"/>
      <w:marLeft w:val="0"/>
      <w:marRight w:val="0"/>
      <w:marTop w:val="0"/>
      <w:marBottom w:val="0"/>
      <w:divBdr>
        <w:top w:val="none" w:sz="0" w:space="0" w:color="auto"/>
        <w:left w:val="none" w:sz="0" w:space="0" w:color="auto"/>
        <w:bottom w:val="none" w:sz="0" w:space="0" w:color="auto"/>
        <w:right w:val="none" w:sz="0" w:space="0" w:color="auto"/>
      </w:divBdr>
    </w:div>
    <w:div w:id="956831228">
      <w:bodyDiv w:val="1"/>
      <w:marLeft w:val="0"/>
      <w:marRight w:val="0"/>
      <w:marTop w:val="0"/>
      <w:marBottom w:val="0"/>
      <w:divBdr>
        <w:top w:val="none" w:sz="0" w:space="0" w:color="auto"/>
        <w:left w:val="none" w:sz="0" w:space="0" w:color="auto"/>
        <w:bottom w:val="none" w:sz="0" w:space="0" w:color="auto"/>
        <w:right w:val="none" w:sz="0" w:space="0" w:color="auto"/>
      </w:divBdr>
    </w:div>
    <w:div w:id="973564385">
      <w:bodyDiv w:val="1"/>
      <w:marLeft w:val="0"/>
      <w:marRight w:val="0"/>
      <w:marTop w:val="0"/>
      <w:marBottom w:val="0"/>
      <w:divBdr>
        <w:top w:val="none" w:sz="0" w:space="0" w:color="auto"/>
        <w:left w:val="none" w:sz="0" w:space="0" w:color="auto"/>
        <w:bottom w:val="none" w:sz="0" w:space="0" w:color="auto"/>
        <w:right w:val="none" w:sz="0" w:space="0" w:color="auto"/>
      </w:divBdr>
    </w:div>
    <w:div w:id="1019502948">
      <w:bodyDiv w:val="1"/>
      <w:marLeft w:val="0"/>
      <w:marRight w:val="0"/>
      <w:marTop w:val="0"/>
      <w:marBottom w:val="0"/>
      <w:divBdr>
        <w:top w:val="none" w:sz="0" w:space="0" w:color="auto"/>
        <w:left w:val="none" w:sz="0" w:space="0" w:color="auto"/>
        <w:bottom w:val="none" w:sz="0" w:space="0" w:color="auto"/>
        <w:right w:val="none" w:sz="0" w:space="0" w:color="auto"/>
      </w:divBdr>
    </w:div>
    <w:div w:id="1041705907">
      <w:bodyDiv w:val="1"/>
      <w:marLeft w:val="0"/>
      <w:marRight w:val="0"/>
      <w:marTop w:val="0"/>
      <w:marBottom w:val="0"/>
      <w:divBdr>
        <w:top w:val="none" w:sz="0" w:space="0" w:color="auto"/>
        <w:left w:val="none" w:sz="0" w:space="0" w:color="auto"/>
        <w:bottom w:val="none" w:sz="0" w:space="0" w:color="auto"/>
        <w:right w:val="none" w:sz="0" w:space="0" w:color="auto"/>
      </w:divBdr>
    </w:div>
    <w:div w:id="1042175309">
      <w:bodyDiv w:val="1"/>
      <w:marLeft w:val="0"/>
      <w:marRight w:val="0"/>
      <w:marTop w:val="0"/>
      <w:marBottom w:val="0"/>
      <w:divBdr>
        <w:top w:val="none" w:sz="0" w:space="0" w:color="auto"/>
        <w:left w:val="none" w:sz="0" w:space="0" w:color="auto"/>
        <w:bottom w:val="none" w:sz="0" w:space="0" w:color="auto"/>
        <w:right w:val="none" w:sz="0" w:space="0" w:color="auto"/>
      </w:divBdr>
    </w:div>
    <w:div w:id="1046182011">
      <w:bodyDiv w:val="1"/>
      <w:marLeft w:val="0"/>
      <w:marRight w:val="0"/>
      <w:marTop w:val="0"/>
      <w:marBottom w:val="0"/>
      <w:divBdr>
        <w:top w:val="none" w:sz="0" w:space="0" w:color="auto"/>
        <w:left w:val="none" w:sz="0" w:space="0" w:color="auto"/>
        <w:bottom w:val="none" w:sz="0" w:space="0" w:color="auto"/>
        <w:right w:val="none" w:sz="0" w:space="0" w:color="auto"/>
      </w:divBdr>
    </w:div>
    <w:div w:id="1062413241">
      <w:bodyDiv w:val="1"/>
      <w:marLeft w:val="0"/>
      <w:marRight w:val="0"/>
      <w:marTop w:val="0"/>
      <w:marBottom w:val="0"/>
      <w:divBdr>
        <w:top w:val="none" w:sz="0" w:space="0" w:color="auto"/>
        <w:left w:val="none" w:sz="0" w:space="0" w:color="auto"/>
        <w:bottom w:val="none" w:sz="0" w:space="0" w:color="auto"/>
        <w:right w:val="none" w:sz="0" w:space="0" w:color="auto"/>
      </w:divBdr>
    </w:div>
    <w:div w:id="1122386226">
      <w:bodyDiv w:val="1"/>
      <w:marLeft w:val="0"/>
      <w:marRight w:val="0"/>
      <w:marTop w:val="0"/>
      <w:marBottom w:val="0"/>
      <w:divBdr>
        <w:top w:val="none" w:sz="0" w:space="0" w:color="auto"/>
        <w:left w:val="none" w:sz="0" w:space="0" w:color="auto"/>
        <w:bottom w:val="none" w:sz="0" w:space="0" w:color="auto"/>
        <w:right w:val="none" w:sz="0" w:space="0" w:color="auto"/>
      </w:divBdr>
    </w:div>
    <w:div w:id="1173253990">
      <w:bodyDiv w:val="1"/>
      <w:marLeft w:val="0"/>
      <w:marRight w:val="0"/>
      <w:marTop w:val="0"/>
      <w:marBottom w:val="0"/>
      <w:divBdr>
        <w:top w:val="none" w:sz="0" w:space="0" w:color="auto"/>
        <w:left w:val="none" w:sz="0" w:space="0" w:color="auto"/>
        <w:bottom w:val="none" w:sz="0" w:space="0" w:color="auto"/>
        <w:right w:val="none" w:sz="0" w:space="0" w:color="auto"/>
      </w:divBdr>
    </w:div>
    <w:div w:id="1238784226">
      <w:bodyDiv w:val="1"/>
      <w:marLeft w:val="0"/>
      <w:marRight w:val="0"/>
      <w:marTop w:val="0"/>
      <w:marBottom w:val="0"/>
      <w:divBdr>
        <w:top w:val="none" w:sz="0" w:space="0" w:color="auto"/>
        <w:left w:val="none" w:sz="0" w:space="0" w:color="auto"/>
        <w:bottom w:val="none" w:sz="0" w:space="0" w:color="auto"/>
        <w:right w:val="none" w:sz="0" w:space="0" w:color="auto"/>
      </w:divBdr>
    </w:div>
    <w:div w:id="1307517211">
      <w:bodyDiv w:val="1"/>
      <w:marLeft w:val="0"/>
      <w:marRight w:val="0"/>
      <w:marTop w:val="0"/>
      <w:marBottom w:val="0"/>
      <w:divBdr>
        <w:top w:val="none" w:sz="0" w:space="0" w:color="auto"/>
        <w:left w:val="none" w:sz="0" w:space="0" w:color="auto"/>
        <w:bottom w:val="none" w:sz="0" w:space="0" w:color="auto"/>
        <w:right w:val="none" w:sz="0" w:space="0" w:color="auto"/>
      </w:divBdr>
    </w:div>
    <w:div w:id="1474591750">
      <w:bodyDiv w:val="1"/>
      <w:marLeft w:val="0"/>
      <w:marRight w:val="0"/>
      <w:marTop w:val="0"/>
      <w:marBottom w:val="0"/>
      <w:divBdr>
        <w:top w:val="none" w:sz="0" w:space="0" w:color="auto"/>
        <w:left w:val="none" w:sz="0" w:space="0" w:color="auto"/>
        <w:bottom w:val="none" w:sz="0" w:space="0" w:color="auto"/>
        <w:right w:val="none" w:sz="0" w:space="0" w:color="auto"/>
      </w:divBdr>
    </w:div>
    <w:div w:id="1542520847">
      <w:bodyDiv w:val="1"/>
      <w:marLeft w:val="0"/>
      <w:marRight w:val="0"/>
      <w:marTop w:val="0"/>
      <w:marBottom w:val="0"/>
      <w:divBdr>
        <w:top w:val="none" w:sz="0" w:space="0" w:color="auto"/>
        <w:left w:val="none" w:sz="0" w:space="0" w:color="auto"/>
        <w:bottom w:val="none" w:sz="0" w:space="0" w:color="auto"/>
        <w:right w:val="none" w:sz="0" w:space="0" w:color="auto"/>
      </w:divBdr>
      <w:divsChild>
        <w:div w:id="131025207">
          <w:marLeft w:val="0"/>
          <w:marRight w:val="0"/>
          <w:marTop w:val="0"/>
          <w:marBottom w:val="0"/>
          <w:divBdr>
            <w:top w:val="none" w:sz="0" w:space="0" w:color="auto"/>
            <w:left w:val="none" w:sz="0" w:space="0" w:color="auto"/>
            <w:bottom w:val="none" w:sz="0" w:space="0" w:color="auto"/>
            <w:right w:val="none" w:sz="0" w:space="0" w:color="auto"/>
          </w:divBdr>
          <w:divsChild>
            <w:div w:id="1506477436">
              <w:marLeft w:val="0"/>
              <w:marRight w:val="0"/>
              <w:marTop w:val="0"/>
              <w:marBottom w:val="0"/>
              <w:divBdr>
                <w:top w:val="none" w:sz="0" w:space="0" w:color="auto"/>
                <w:left w:val="none" w:sz="0" w:space="0" w:color="auto"/>
                <w:bottom w:val="none" w:sz="0" w:space="0" w:color="auto"/>
                <w:right w:val="none" w:sz="0" w:space="0" w:color="auto"/>
              </w:divBdr>
            </w:div>
            <w:div w:id="2045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2699">
      <w:bodyDiv w:val="1"/>
      <w:marLeft w:val="0"/>
      <w:marRight w:val="0"/>
      <w:marTop w:val="0"/>
      <w:marBottom w:val="0"/>
      <w:divBdr>
        <w:top w:val="none" w:sz="0" w:space="0" w:color="auto"/>
        <w:left w:val="none" w:sz="0" w:space="0" w:color="auto"/>
        <w:bottom w:val="none" w:sz="0" w:space="0" w:color="auto"/>
        <w:right w:val="none" w:sz="0" w:space="0" w:color="auto"/>
      </w:divBdr>
    </w:div>
    <w:div w:id="1620598975">
      <w:bodyDiv w:val="1"/>
      <w:marLeft w:val="0"/>
      <w:marRight w:val="0"/>
      <w:marTop w:val="0"/>
      <w:marBottom w:val="0"/>
      <w:divBdr>
        <w:top w:val="none" w:sz="0" w:space="0" w:color="auto"/>
        <w:left w:val="none" w:sz="0" w:space="0" w:color="auto"/>
        <w:bottom w:val="none" w:sz="0" w:space="0" w:color="auto"/>
        <w:right w:val="none" w:sz="0" w:space="0" w:color="auto"/>
      </w:divBdr>
    </w:div>
    <w:div w:id="1665234415">
      <w:bodyDiv w:val="1"/>
      <w:marLeft w:val="0"/>
      <w:marRight w:val="0"/>
      <w:marTop w:val="0"/>
      <w:marBottom w:val="0"/>
      <w:divBdr>
        <w:top w:val="none" w:sz="0" w:space="0" w:color="auto"/>
        <w:left w:val="none" w:sz="0" w:space="0" w:color="auto"/>
        <w:bottom w:val="none" w:sz="0" w:space="0" w:color="auto"/>
        <w:right w:val="none" w:sz="0" w:space="0" w:color="auto"/>
      </w:divBdr>
    </w:div>
    <w:div w:id="1752659586">
      <w:bodyDiv w:val="1"/>
      <w:marLeft w:val="0"/>
      <w:marRight w:val="0"/>
      <w:marTop w:val="0"/>
      <w:marBottom w:val="0"/>
      <w:divBdr>
        <w:top w:val="none" w:sz="0" w:space="0" w:color="auto"/>
        <w:left w:val="none" w:sz="0" w:space="0" w:color="auto"/>
        <w:bottom w:val="none" w:sz="0" w:space="0" w:color="auto"/>
        <w:right w:val="none" w:sz="0" w:space="0" w:color="auto"/>
      </w:divBdr>
    </w:div>
    <w:div w:id="1780876392">
      <w:bodyDiv w:val="1"/>
      <w:marLeft w:val="0"/>
      <w:marRight w:val="0"/>
      <w:marTop w:val="0"/>
      <w:marBottom w:val="0"/>
      <w:divBdr>
        <w:top w:val="none" w:sz="0" w:space="0" w:color="auto"/>
        <w:left w:val="none" w:sz="0" w:space="0" w:color="auto"/>
        <w:bottom w:val="none" w:sz="0" w:space="0" w:color="auto"/>
        <w:right w:val="none" w:sz="0" w:space="0" w:color="auto"/>
      </w:divBdr>
    </w:div>
    <w:div w:id="1820220319">
      <w:bodyDiv w:val="1"/>
      <w:marLeft w:val="0"/>
      <w:marRight w:val="0"/>
      <w:marTop w:val="0"/>
      <w:marBottom w:val="0"/>
      <w:divBdr>
        <w:top w:val="none" w:sz="0" w:space="0" w:color="auto"/>
        <w:left w:val="none" w:sz="0" w:space="0" w:color="auto"/>
        <w:bottom w:val="none" w:sz="0" w:space="0" w:color="auto"/>
        <w:right w:val="none" w:sz="0" w:space="0" w:color="auto"/>
      </w:divBdr>
    </w:div>
    <w:div w:id="1884293411">
      <w:bodyDiv w:val="1"/>
      <w:marLeft w:val="0"/>
      <w:marRight w:val="0"/>
      <w:marTop w:val="0"/>
      <w:marBottom w:val="0"/>
      <w:divBdr>
        <w:top w:val="none" w:sz="0" w:space="0" w:color="auto"/>
        <w:left w:val="none" w:sz="0" w:space="0" w:color="auto"/>
        <w:bottom w:val="none" w:sz="0" w:space="0" w:color="auto"/>
        <w:right w:val="none" w:sz="0" w:space="0" w:color="auto"/>
      </w:divBdr>
    </w:div>
    <w:div w:id="1936356347">
      <w:bodyDiv w:val="1"/>
      <w:marLeft w:val="0"/>
      <w:marRight w:val="0"/>
      <w:marTop w:val="0"/>
      <w:marBottom w:val="0"/>
      <w:divBdr>
        <w:top w:val="none" w:sz="0" w:space="0" w:color="auto"/>
        <w:left w:val="none" w:sz="0" w:space="0" w:color="auto"/>
        <w:bottom w:val="none" w:sz="0" w:space="0" w:color="auto"/>
        <w:right w:val="none" w:sz="0" w:space="0" w:color="auto"/>
      </w:divBdr>
    </w:div>
    <w:div w:id="2025205593">
      <w:bodyDiv w:val="1"/>
      <w:marLeft w:val="0"/>
      <w:marRight w:val="0"/>
      <w:marTop w:val="0"/>
      <w:marBottom w:val="0"/>
      <w:divBdr>
        <w:top w:val="none" w:sz="0" w:space="0" w:color="auto"/>
        <w:left w:val="none" w:sz="0" w:space="0" w:color="auto"/>
        <w:bottom w:val="none" w:sz="0" w:space="0" w:color="auto"/>
        <w:right w:val="none" w:sz="0" w:space="0" w:color="auto"/>
      </w:divBdr>
    </w:div>
    <w:div w:id="2028629558">
      <w:bodyDiv w:val="1"/>
      <w:marLeft w:val="0"/>
      <w:marRight w:val="0"/>
      <w:marTop w:val="0"/>
      <w:marBottom w:val="0"/>
      <w:divBdr>
        <w:top w:val="none" w:sz="0" w:space="0" w:color="auto"/>
        <w:left w:val="none" w:sz="0" w:space="0" w:color="auto"/>
        <w:bottom w:val="none" w:sz="0" w:space="0" w:color="auto"/>
        <w:right w:val="none" w:sz="0" w:space="0" w:color="auto"/>
      </w:divBdr>
    </w:div>
    <w:div w:id="2040279344">
      <w:bodyDiv w:val="1"/>
      <w:marLeft w:val="0"/>
      <w:marRight w:val="0"/>
      <w:marTop w:val="0"/>
      <w:marBottom w:val="0"/>
      <w:divBdr>
        <w:top w:val="none" w:sz="0" w:space="0" w:color="auto"/>
        <w:left w:val="none" w:sz="0" w:space="0" w:color="auto"/>
        <w:bottom w:val="none" w:sz="0" w:space="0" w:color="auto"/>
        <w:right w:val="none" w:sz="0" w:space="0" w:color="auto"/>
      </w:divBdr>
    </w:div>
    <w:div w:id="2040812460">
      <w:bodyDiv w:val="1"/>
      <w:marLeft w:val="0"/>
      <w:marRight w:val="0"/>
      <w:marTop w:val="0"/>
      <w:marBottom w:val="0"/>
      <w:divBdr>
        <w:top w:val="none" w:sz="0" w:space="0" w:color="auto"/>
        <w:left w:val="none" w:sz="0" w:space="0" w:color="auto"/>
        <w:bottom w:val="none" w:sz="0" w:space="0" w:color="auto"/>
        <w:right w:val="none" w:sz="0" w:space="0" w:color="auto"/>
      </w:divBdr>
    </w:div>
    <w:div w:id="21023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head" TargetMode="External"/><Relationship Id="rId21" Type="http://schemas.openxmlformats.org/officeDocument/2006/relationships/image" Target="media/image6.png"/><Relationship Id="rId34" Type="http://schemas.openxmlformats.org/officeDocument/2006/relationships/hyperlink" Target="https://example.com/" TargetMode="External"/><Relationship Id="rId42" Type="http://schemas.openxmlformats.org/officeDocument/2006/relationships/hyperlink" Target="https://www.w3schools.com/tags/tag_a.asp" TargetMode="External"/><Relationship Id="rId47" Type="http://schemas.openxmlformats.org/officeDocument/2006/relationships/hyperlink" Target="https://www.w3schools.com/tags/att_link_media.asp" TargetMode="External"/><Relationship Id="rId50" Type="http://schemas.openxmlformats.org/officeDocument/2006/relationships/hyperlink" Target="https://www.w3schools.com/tags/tag_style.asp" TargetMode="External"/><Relationship Id="rId55" Type="http://schemas.openxmlformats.org/officeDocument/2006/relationships/hyperlink" Target="https://www.w3schools.com/tags/tag_object.asp" TargetMode="External"/><Relationship Id="rId63" Type="http://schemas.openxmlformats.org/officeDocument/2006/relationships/hyperlink" Target="http://www.a-test.fr/Web_Technologies/HTML5/html5_tags_utility.php" TargetMode="External"/><Relationship Id="rId68" Type="http://schemas.openxmlformats.org/officeDocument/2006/relationships/hyperlink" Target="https://en.wikipedia.org/wiki/HTML5" TargetMode="External"/><Relationship Id="rId76" Type="http://schemas.openxmlformats.org/officeDocument/2006/relationships/hyperlink" Target="https://developer.mozilla.org/en-US/docs/Learn/Common_questions/Tools_and_setup/What_are_browser_developer_tools" TargetMode="External"/><Relationship Id="rId84" Type="http://schemas.openxmlformats.org/officeDocument/2006/relationships/hyperlink" Target="https://www.w3schools.com/tags/tag_footer.asp" TargetMode="External"/><Relationship Id="rId89" Type="http://schemas.openxmlformats.org/officeDocument/2006/relationships/hyperlink" Target="https://www.w3schools.com/tags/tag_section.asp"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HTML5" TargetMode="External"/><Relationship Id="rId92" Type="http://schemas.openxmlformats.org/officeDocument/2006/relationships/hyperlink" Target="https://www.w3schools.blog/html5-new-elements" TargetMode="External"/><Relationship Id="rId2" Type="http://schemas.openxmlformats.org/officeDocument/2006/relationships/styles" Target="styles.xml"/><Relationship Id="rId16" Type="http://schemas.openxmlformats.org/officeDocument/2006/relationships/hyperlink" Target="https://www.geeksforgeeks.org/html-head-tag/" TargetMode="External"/><Relationship Id="rId29" Type="http://schemas.openxmlformats.org/officeDocument/2006/relationships/hyperlink" Target="https://www.w3schools.com/tags/tag_link.asp" TargetMode="External"/><Relationship Id="rId11" Type="http://schemas.openxmlformats.org/officeDocument/2006/relationships/image" Target="media/image2.jpeg"/><Relationship Id="rId24" Type="http://schemas.openxmlformats.org/officeDocument/2006/relationships/hyperlink" Target="https://www.w3schools.com/html/html_formatting.asp" TargetMode="External"/><Relationship Id="rId32" Type="http://schemas.openxmlformats.org/officeDocument/2006/relationships/hyperlink" Target="https://developer.mozilla.org/en-US/docs/Web/HTML" TargetMode="External"/><Relationship Id="rId37" Type="http://schemas.openxmlformats.org/officeDocument/2006/relationships/hyperlink" Target="https://developer.mozilla.org/en-US/docs/Web/HTML/Global_attributes" TargetMode="External"/><Relationship Id="rId40" Type="http://schemas.openxmlformats.org/officeDocument/2006/relationships/hyperlink" Target="https://developer.mozilla.org/en-US/docs/Glossary/JSON" TargetMode="External"/><Relationship Id="rId45" Type="http://schemas.openxmlformats.org/officeDocument/2006/relationships/hyperlink" Target="https://www.w3schools.com/tags/att_area_media.asp" TargetMode="External"/><Relationship Id="rId53" Type="http://schemas.openxmlformats.org/officeDocument/2006/relationships/hyperlink" Target="https://www.w3schools.com/html/html_media.asp" TargetMode="External"/><Relationship Id="rId58" Type="http://schemas.openxmlformats.org/officeDocument/2006/relationships/hyperlink" Target="https://datatracker.ietf.org/doc/html/rfc6455" TargetMode="External"/><Relationship Id="rId66" Type="http://schemas.openxmlformats.org/officeDocument/2006/relationships/hyperlink" Target="https://www.namecheap.com/blog/5-reasons-why-html5-is-the-future/" TargetMode="External"/><Relationship Id="rId74" Type="http://schemas.openxmlformats.org/officeDocument/2006/relationships/hyperlink" Target="https://developer.mozilla.org/en-US/docs/Learn/Tools_and_testing/Cross_browser_testing/HTML_and_CSS" TargetMode="External"/><Relationship Id="rId79" Type="http://schemas.openxmlformats.org/officeDocument/2006/relationships/hyperlink" Target="https://www.w3schools.com/tags/tag_article.asp" TargetMode="External"/><Relationship Id="rId87" Type="http://schemas.openxmlformats.org/officeDocument/2006/relationships/hyperlink" Target="https://www.w3schools.com/tags/tag_mark.asp" TargetMode="External"/><Relationship Id="rId5" Type="http://schemas.openxmlformats.org/officeDocument/2006/relationships/webSettings" Target="webSettings.xml"/><Relationship Id="rId61" Type="http://schemas.openxmlformats.org/officeDocument/2006/relationships/hyperlink" Target="https://caniuse.com/" TargetMode="External"/><Relationship Id="rId82" Type="http://schemas.openxmlformats.org/officeDocument/2006/relationships/hyperlink" Target="https://www.w3schools.com/tags/tag_figcaption.asp" TargetMode="External"/><Relationship Id="rId90" Type="http://schemas.openxmlformats.org/officeDocument/2006/relationships/hyperlink" Target="https://www.w3schools.com/tags/tag_summary.asp" TargetMode="External"/><Relationship Id="rId95" Type="http://schemas.openxmlformats.org/officeDocument/2006/relationships/hyperlink" Target="http://web.simmons.edu/~grovesd/comm244/notes/week3/structural-elements" TargetMode="External"/><Relationship Id="rId19" Type="http://schemas.openxmlformats.org/officeDocument/2006/relationships/hyperlink" Target="https://developer.mozilla.org/en-US/docs/Web/HTML/Attributes" TargetMode="External"/><Relationship Id="rId14" Type="http://schemas.openxmlformats.org/officeDocument/2006/relationships/hyperlink" Target="https://www.geeksforgeeks.org/html-doctypes/" TargetMode="External"/><Relationship Id="rId22" Type="http://schemas.openxmlformats.org/officeDocument/2006/relationships/hyperlink" Target="https://developer.mozilla.org/en-US/docs/Web/HTML" TargetMode="External"/><Relationship Id="rId27" Type="http://schemas.openxmlformats.org/officeDocument/2006/relationships/hyperlink" Target="https://developer.mozilla.org/en-US/docs/Web/HTML/Element/link" TargetMode="External"/><Relationship Id="rId30" Type="http://schemas.openxmlformats.org/officeDocument/2006/relationships/image" Target="media/image7.png"/><Relationship Id="rId35" Type="http://schemas.openxmlformats.org/officeDocument/2006/relationships/hyperlink" Target="mailto:karthi@example.com" TargetMode="External"/><Relationship Id="rId43" Type="http://schemas.openxmlformats.org/officeDocument/2006/relationships/hyperlink" Target="https://www.w3schools.com/tags/att_a_media.asp" TargetMode="External"/><Relationship Id="rId48" Type="http://schemas.openxmlformats.org/officeDocument/2006/relationships/hyperlink" Target="https://www.w3schools.com/tags/tag_source.asp" TargetMode="External"/><Relationship Id="rId56" Type="http://schemas.openxmlformats.org/officeDocument/2006/relationships/hyperlink" Target="https://html.spec.whatwg.org/" TargetMode="External"/><Relationship Id="rId64" Type="http://schemas.openxmlformats.org/officeDocument/2006/relationships/hyperlink" Target="https://www.techtarget.com/whatis/definition/compatibility" TargetMode="External"/><Relationship Id="rId69" Type="http://schemas.openxmlformats.org/officeDocument/2006/relationships/hyperlink" Target="https://en.wikipedia.org/wiki/HTML5" TargetMode="External"/><Relationship Id="rId77" Type="http://schemas.openxmlformats.org/officeDocument/2006/relationships/image" Target="media/image10.png"/><Relationship Id="rId8" Type="http://schemas.openxmlformats.org/officeDocument/2006/relationships/hyperlink" Target="https://www.geeksforgeeks.org/how-to-become-a-front-end-developer/" TargetMode="External"/><Relationship Id="rId51" Type="http://schemas.openxmlformats.org/officeDocument/2006/relationships/hyperlink" Target="https://www.w3schools.com/tags/att_style_media.asp" TargetMode="External"/><Relationship Id="rId72" Type="http://schemas.openxmlformats.org/officeDocument/2006/relationships/hyperlink" Target="https://en.wikipedia.org/wiki/HTML5" TargetMode="External"/><Relationship Id="rId80" Type="http://schemas.openxmlformats.org/officeDocument/2006/relationships/hyperlink" Target="https://www.w3schools.com/tags/tag_aside.asp" TargetMode="External"/><Relationship Id="rId85" Type="http://schemas.openxmlformats.org/officeDocument/2006/relationships/hyperlink" Target="https://www.w3schools.com/tags/tag_header.asp" TargetMode="External"/><Relationship Id="rId93" Type="http://schemas.openxmlformats.org/officeDocument/2006/relationships/hyperlink" Target="https://www.w3.org/wiki/HTML/New_HTML5_Elements"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www.geeksforgeeks.org/html-title-tag/" TargetMode="External"/><Relationship Id="rId25" Type="http://schemas.openxmlformats.org/officeDocument/2006/relationships/hyperlink" Target="https://developer.mozilla.org/en-US/docs/Web/HTML" TargetMode="External"/><Relationship Id="rId33" Type="http://schemas.openxmlformats.org/officeDocument/2006/relationships/hyperlink" Target="https://developer.mozilla.org/en-US/docs/Web/HTML/Element/a" TargetMode="External"/><Relationship Id="rId38" Type="http://schemas.openxmlformats.org/officeDocument/2006/relationships/hyperlink" Target="https://developer.mozilla.org/en-US/docs/Web/HTML/Element/a" TargetMode="External"/><Relationship Id="rId46" Type="http://schemas.openxmlformats.org/officeDocument/2006/relationships/hyperlink" Target="https://www.w3schools.com/tags/tag_link.asp" TargetMode="External"/><Relationship Id="rId59" Type="http://schemas.openxmlformats.org/officeDocument/2006/relationships/image" Target="media/image9.jpeg"/><Relationship Id="rId67" Type="http://schemas.openxmlformats.org/officeDocument/2006/relationships/hyperlink" Target="https://en.wikipedia.org/wiki/HTML5" TargetMode="External"/><Relationship Id="rId20" Type="http://schemas.openxmlformats.org/officeDocument/2006/relationships/image" Target="media/image5.png"/><Relationship Id="rId41" Type="http://schemas.openxmlformats.org/officeDocument/2006/relationships/hyperlink" Target="https://developer.mozilla.org/en-US/docs/Web/HTML/Element/script" TargetMode="External"/><Relationship Id="rId54" Type="http://schemas.openxmlformats.org/officeDocument/2006/relationships/hyperlink" Target="https://www.w3schools.com/html/html5_audio.asp" TargetMode="External"/><Relationship Id="rId62" Type="http://schemas.openxmlformats.org/officeDocument/2006/relationships/hyperlink" Target="https://html5test.com/" TargetMode="External"/><Relationship Id="rId70" Type="http://schemas.openxmlformats.org/officeDocument/2006/relationships/hyperlink" Target="https://en.wikipedia.org/wiki/HTML5" TargetMode="External"/><Relationship Id="rId75" Type="http://schemas.openxmlformats.org/officeDocument/2006/relationships/hyperlink" Target="https://developer.mozilla.org/en-US/docs/Web/CSS/:has#browser_compatibility" TargetMode="External"/><Relationship Id="rId83" Type="http://schemas.openxmlformats.org/officeDocument/2006/relationships/hyperlink" Target="https://www.w3schools.com/tags/tag_figure.asp" TargetMode="External"/><Relationship Id="rId88" Type="http://schemas.openxmlformats.org/officeDocument/2006/relationships/hyperlink" Target="https://www.w3schools.com/tags/tag_nav.asp" TargetMode="External"/><Relationship Id="rId91" Type="http://schemas.openxmlformats.org/officeDocument/2006/relationships/hyperlink" Target="https://www.w3schools.com/tags/tag_time.asp"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geeksforgeeks.org/html-html-tag/" TargetMode="External"/><Relationship Id="rId23" Type="http://schemas.openxmlformats.org/officeDocument/2006/relationships/hyperlink" Target="https://developer.mozilla.org/en-US/docs/Glossary/Block-level_content" TargetMode="External"/><Relationship Id="rId28" Type="http://schemas.openxmlformats.org/officeDocument/2006/relationships/hyperlink" Target="https://www.w3schools.com/html/html_favicon.asp" TargetMode="External"/><Relationship Id="rId36" Type="http://schemas.openxmlformats.org/officeDocument/2006/relationships/hyperlink" Target="tel:+918428882222" TargetMode="External"/><Relationship Id="rId49" Type="http://schemas.openxmlformats.org/officeDocument/2006/relationships/hyperlink" Target="https://www.w3schools.com/tags/att_source_media.asp" TargetMode="External"/><Relationship Id="rId57" Type="http://schemas.openxmlformats.org/officeDocument/2006/relationships/hyperlink" Target="https://dev.w3.org/html5/spec-LC/" TargetMode="External"/><Relationship Id="rId10" Type="http://schemas.openxmlformats.org/officeDocument/2006/relationships/hyperlink" Target="https://www.geeksforgeeks.org/what-is-the-difference-between-front-end-and-back-end-web-development/" TargetMode="External"/><Relationship Id="rId31" Type="http://schemas.openxmlformats.org/officeDocument/2006/relationships/image" Target="media/image8.png"/><Relationship Id="rId44" Type="http://schemas.openxmlformats.org/officeDocument/2006/relationships/hyperlink" Target="https://www.w3schools.com/tags/tag_area.asp" TargetMode="External"/><Relationship Id="rId52" Type="http://schemas.openxmlformats.org/officeDocument/2006/relationships/hyperlink" Target="https://www.w3schools.com/tags/att_media.asp" TargetMode="External"/><Relationship Id="rId60" Type="http://schemas.openxmlformats.org/officeDocument/2006/relationships/hyperlink" Target="https://www.tutorialspoint.com/html5/html5_microdata.htm" TargetMode="External"/><Relationship Id="rId65" Type="http://schemas.openxmlformats.org/officeDocument/2006/relationships/hyperlink" Target="https://www.techtarget.com/searchcio/definition/holistic-holistic-technology" TargetMode="External"/><Relationship Id="rId73" Type="http://schemas.openxmlformats.org/officeDocument/2006/relationships/hyperlink" Target="https://blog.logrocket.com/use-polyfills-react-app/" TargetMode="External"/><Relationship Id="rId78" Type="http://schemas.openxmlformats.org/officeDocument/2006/relationships/hyperlink" Target="https://www.w3schools.com/charsets/" TargetMode="External"/><Relationship Id="rId81" Type="http://schemas.openxmlformats.org/officeDocument/2006/relationships/hyperlink" Target="https://www.w3schools.com/tags/tag_details.asp" TargetMode="External"/><Relationship Id="rId86" Type="http://schemas.openxmlformats.org/officeDocument/2006/relationships/hyperlink" Target="https://www.w3schools.com/tags/tag_main.asp" TargetMode="External"/><Relationship Id="rId94" Type="http://schemas.openxmlformats.org/officeDocument/2006/relationships/hyperlink" Target="https://www.tutorialspoint.com/html5/html5_new_tags.htm"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html-body-tag/" TargetMode="External"/><Relationship Id="rId39" Type="http://schemas.openxmlformats.org/officeDocument/2006/relationships/hyperlink" Target="https://developer.mozilla.org/en-US/docs/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29</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169</cp:revision>
  <dcterms:created xsi:type="dcterms:W3CDTF">2023-05-26T18:23:00Z</dcterms:created>
  <dcterms:modified xsi:type="dcterms:W3CDTF">2023-06-12T02:55:00Z</dcterms:modified>
</cp:coreProperties>
</file>